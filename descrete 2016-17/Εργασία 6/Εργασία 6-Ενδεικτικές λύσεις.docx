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1E9" w:rsidRPr="00FE5F6E" w:rsidRDefault="00C671E9" w:rsidP="00C671E9">
      <w:pPr>
        <w:suppressAutoHyphens/>
        <w:jc w:val="center"/>
        <w:rPr>
          <w:rFonts w:ascii="Times New Roman" w:hAnsi="Times New Roman"/>
          <w:sz w:val="36"/>
          <w:szCs w:val="36"/>
          <w:lang w:eastAsia="ar-SA"/>
        </w:rPr>
      </w:pPr>
      <w:r w:rsidRPr="00FE5F6E">
        <w:rPr>
          <w:rFonts w:ascii="Times New Roman" w:hAnsi="Times New Roman"/>
          <w:sz w:val="36"/>
          <w:szCs w:val="36"/>
          <w:lang w:eastAsia="ar-SA"/>
        </w:rPr>
        <w:t>Διακριτά Μαθηματικά και Μαθηματική Λογική – ΠΛΗ20</w:t>
      </w:r>
    </w:p>
    <w:p w:rsidR="00C671E9" w:rsidRPr="000B7988" w:rsidRDefault="00C671E9" w:rsidP="00C671E9">
      <w:pPr>
        <w:suppressAutoHyphens/>
        <w:jc w:val="center"/>
        <w:rPr>
          <w:rFonts w:ascii="Times New Roman" w:hAnsi="Times New Roman"/>
          <w:sz w:val="36"/>
          <w:szCs w:val="36"/>
          <w:lang w:eastAsia="ar-SA"/>
        </w:rPr>
      </w:pPr>
      <w:proofErr w:type="spellStart"/>
      <w:r w:rsidRPr="00FE5F6E">
        <w:rPr>
          <w:rFonts w:ascii="Times New Roman" w:hAnsi="Times New Roman"/>
          <w:sz w:val="36"/>
          <w:szCs w:val="36"/>
          <w:lang w:eastAsia="ar-SA"/>
        </w:rPr>
        <w:t>Ακ</w:t>
      </w:r>
      <w:proofErr w:type="spellEnd"/>
      <w:r w:rsidRPr="00FE5F6E">
        <w:rPr>
          <w:rFonts w:ascii="Times New Roman" w:hAnsi="Times New Roman"/>
          <w:sz w:val="36"/>
          <w:szCs w:val="36"/>
          <w:lang w:eastAsia="ar-SA"/>
        </w:rPr>
        <w:t>. Έτος 201</w:t>
      </w:r>
      <w:r>
        <w:rPr>
          <w:rFonts w:ascii="Times New Roman" w:hAnsi="Times New Roman"/>
          <w:sz w:val="36"/>
          <w:szCs w:val="36"/>
          <w:lang w:eastAsia="ar-SA"/>
        </w:rPr>
        <w:t>6</w:t>
      </w:r>
      <w:r w:rsidRPr="00FE5F6E">
        <w:rPr>
          <w:rFonts w:ascii="Times New Roman" w:hAnsi="Times New Roman"/>
          <w:sz w:val="36"/>
          <w:szCs w:val="36"/>
          <w:lang w:eastAsia="ar-SA"/>
        </w:rPr>
        <w:t>-201</w:t>
      </w:r>
      <w:r w:rsidRPr="000B7988">
        <w:rPr>
          <w:rFonts w:ascii="Times New Roman" w:hAnsi="Times New Roman"/>
          <w:sz w:val="36"/>
          <w:szCs w:val="36"/>
          <w:lang w:eastAsia="ar-SA"/>
        </w:rPr>
        <w:t>7</w:t>
      </w:r>
    </w:p>
    <w:p w:rsidR="00C671E9" w:rsidRPr="00FE5F6E" w:rsidRDefault="00C671E9" w:rsidP="00C671E9">
      <w:pPr>
        <w:suppressAutoHyphens/>
        <w:jc w:val="center"/>
        <w:rPr>
          <w:rFonts w:ascii="Times New Roman" w:hAnsi="Times New Roman"/>
          <w:sz w:val="36"/>
          <w:szCs w:val="36"/>
          <w:lang w:eastAsia="ar-SA"/>
        </w:rPr>
      </w:pPr>
    </w:p>
    <w:p w:rsidR="00C671E9" w:rsidRPr="00AC7869" w:rsidRDefault="00C671E9" w:rsidP="00C671E9">
      <w:pPr>
        <w:jc w:val="center"/>
        <w:rPr>
          <w:rFonts w:ascii="Times New Roman" w:hAnsi="Times New Roman"/>
          <w:b/>
          <w:color w:val="0000FF"/>
          <w:sz w:val="32"/>
        </w:rPr>
      </w:pPr>
      <w:r>
        <w:rPr>
          <w:rFonts w:ascii="Times New Roman" w:hAnsi="Times New Roman"/>
          <w:b/>
          <w:color w:val="0000FF"/>
          <w:sz w:val="32"/>
          <w:szCs w:val="32"/>
          <w:lang w:eastAsia="ar-SA"/>
        </w:rPr>
        <w:t>Ενδεικτικές Απαντήσεις 6</w:t>
      </w:r>
      <w:r w:rsidRPr="00FE5F6E">
        <w:rPr>
          <w:rFonts w:ascii="Times New Roman" w:hAnsi="Times New Roman"/>
          <w:b/>
          <w:color w:val="0000FF"/>
          <w:sz w:val="32"/>
          <w:szCs w:val="32"/>
          <w:vertAlign w:val="superscript"/>
          <w:lang w:eastAsia="ar-SA"/>
        </w:rPr>
        <w:t>η</w:t>
      </w:r>
      <w:r>
        <w:rPr>
          <w:rFonts w:ascii="Times New Roman" w:hAnsi="Times New Roman"/>
          <w:b/>
          <w:color w:val="0000FF"/>
          <w:sz w:val="32"/>
          <w:szCs w:val="32"/>
          <w:vertAlign w:val="superscript"/>
          <w:lang w:eastAsia="ar-SA"/>
        </w:rPr>
        <w:t>ς</w:t>
      </w:r>
      <w:r w:rsidRPr="00FE5F6E">
        <w:rPr>
          <w:rFonts w:ascii="Times New Roman" w:hAnsi="Times New Roman"/>
          <w:b/>
          <w:color w:val="0000FF"/>
          <w:sz w:val="32"/>
          <w:szCs w:val="32"/>
          <w:lang w:eastAsia="ar-SA"/>
        </w:rPr>
        <w:t xml:space="preserve"> Κύριας Εργασίας</w:t>
      </w:r>
      <w:r w:rsidRPr="00FE5F6E">
        <w:rPr>
          <w:rFonts w:ascii="Times New Roman" w:hAnsi="Times New Roman"/>
          <w:b/>
          <w:color w:val="0000FF"/>
          <w:sz w:val="32"/>
          <w:szCs w:val="32"/>
          <w:lang w:eastAsia="ar-SA"/>
        </w:rPr>
        <w:br/>
      </w:r>
      <w:r>
        <w:rPr>
          <w:rFonts w:ascii="Times New Roman" w:hAnsi="Times New Roman"/>
          <w:b/>
          <w:color w:val="0000FF"/>
          <w:sz w:val="32"/>
        </w:rPr>
        <w:t>Δένδρα: βασικές έννοιες, αλγόριθμοι, εφαρμογές</w:t>
      </w:r>
    </w:p>
    <w:p w:rsidR="00C671E9" w:rsidRPr="00FE5F6E" w:rsidRDefault="00C671E9" w:rsidP="00C671E9">
      <w:pPr>
        <w:pBdr>
          <w:top w:val="single" w:sz="8" w:space="1" w:color="0000FF"/>
        </w:pBdr>
        <w:suppressAutoHyphens/>
        <w:jc w:val="both"/>
        <w:rPr>
          <w:rFonts w:ascii="Times New Roman" w:hAnsi="Times New Roman"/>
          <w:b/>
          <w:color w:val="0000FF"/>
          <w:lang w:eastAsia="ar-SA"/>
        </w:rPr>
      </w:pPr>
    </w:p>
    <w:p w:rsidR="00C671E9" w:rsidRDefault="00C671E9">
      <w:pPr>
        <w:spacing w:before="0" w:after="0" w:line="240" w:lineRule="auto"/>
        <w:rPr>
          <w:rFonts w:ascii="Times New Roman" w:hAnsi="Times New Roman"/>
          <w:b/>
          <w:sz w:val="40"/>
          <w:szCs w:val="40"/>
        </w:rPr>
      </w:pPr>
      <w:r>
        <w:rPr>
          <w:rFonts w:ascii="Times New Roman" w:hAnsi="Times New Roman"/>
          <w:b/>
          <w:sz w:val="40"/>
          <w:szCs w:val="40"/>
        </w:rPr>
        <w:br w:type="page"/>
      </w:r>
    </w:p>
    <w:p w:rsidR="00C671E9" w:rsidRDefault="00C671E9">
      <w:pPr>
        <w:spacing w:before="0" w:after="0" w:line="240" w:lineRule="auto"/>
        <w:rPr>
          <w:rFonts w:ascii="Times New Roman" w:hAnsi="Times New Roman"/>
          <w:b/>
          <w:sz w:val="40"/>
          <w:szCs w:val="40"/>
        </w:rPr>
      </w:pPr>
    </w:p>
    <w:p w:rsidR="00591C57" w:rsidRDefault="00591C57">
      <w:pPr>
        <w:spacing w:before="0" w:after="0" w:line="240" w:lineRule="auto"/>
        <w:jc w:val="center"/>
        <w:rPr>
          <w:rFonts w:ascii="Times New Roman" w:hAnsi="Times New Roman"/>
          <w:b/>
          <w:sz w:val="40"/>
          <w:szCs w:val="40"/>
        </w:rPr>
      </w:pPr>
      <w:r>
        <w:rPr>
          <w:rFonts w:ascii="Times New Roman" w:hAnsi="Times New Roman"/>
          <w:b/>
          <w:sz w:val="40"/>
          <w:szCs w:val="40"/>
        </w:rPr>
        <w:t>Ε ρ ω τ ή μ α τ α</w:t>
      </w:r>
    </w:p>
    <w:p w:rsidR="00591C57" w:rsidRPr="00446E8D" w:rsidRDefault="00591C57">
      <w:pPr>
        <w:spacing w:before="0" w:after="0" w:line="240" w:lineRule="auto"/>
        <w:rPr>
          <w:rFonts w:ascii="Times New Roman" w:hAnsi="Times New Roman"/>
          <w:b/>
          <w:lang w:val="en-US"/>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r>
        <w:rPr>
          <w:rFonts w:ascii="Times New Roman" w:hAnsi="Times New Roman"/>
          <w:sz w:val="28"/>
        </w:rPr>
        <w:t xml:space="preserve"> </w:t>
      </w:r>
    </w:p>
    <w:p w:rsidR="00FA53E7" w:rsidRDefault="00EB0C3B" w:rsidP="00FA53E7">
      <w:pPr>
        <w:jc w:val="both"/>
        <w:rPr>
          <w:rFonts w:ascii="Times New Roman" w:hAnsi="Times New Roman"/>
          <w:i/>
          <w:color w:val="000000"/>
        </w:rPr>
      </w:pPr>
      <w:r w:rsidRPr="008C7DF8">
        <w:rPr>
          <w:rFonts w:ascii="Times New Roman" w:hAnsi="Times New Roman"/>
          <w:i/>
          <w:color w:val="000000"/>
        </w:rPr>
        <w:t xml:space="preserve">Το </w:t>
      </w:r>
      <w:r w:rsidR="00C44E1C" w:rsidRPr="008C7DF8">
        <w:rPr>
          <w:rFonts w:ascii="Times New Roman" w:hAnsi="Times New Roman"/>
          <w:i/>
          <w:color w:val="000000"/>
        </w:rPr>
        <w:t xml:space="preserve">ζητούμενο στο ερώτημα αυτό είναι η </w:t>
      </w:r>
      <w:r w:rsidR="00C44E1C" w:rsidRPr="008C7DF8">
        <w:rPr>
          <w:rFonts w:ascii="Times New Roman" w:hAnsi="Times New Roman"/>
          <w:i/>
        </w:rPr>
        <w:t>εξάσκηση σε βασικές ιδιότητες δένδρων και στα ποσοτικά τους στοιχεία</w:t>
      </w:r>
      <w:r w:rsidRPr="008C7DF8">
        <w:rPr>
          <w:rFonts w:ascii="Times New Roman" w:hAnsi="Times New Roman"/>
          <w:i/>
          <w:color w:val="000000"/>
        </w:rPr>
        <w:t>.</w:t>
      </w:r>
    </w:p>
    <w:p w:rsidR="000A13D7" w:rsidRPr="00E518A2" w:rsidRDefault="000A13D7" w:rsidP="000A13D7">
      <w:pPr>
        <w:widowControl w:val="0"/>
        <w:autoSpaceDE w:val="0"/>
        <w:autoSpaceDN w:val="0"/>
        <w:adjustRightInd w:val="0"/>
        <w:spacing w:before="0" w:after="240" w:line="260" w:lineRule="atLeast"/>
        <w:rPr>
          <w:rFonts w:ascii="Times" w:hAnsi="Times" w:cs="Times"/>
          <w:b/>
          <w:lang w:eastAsia="en-US"/>
        </w:rPr>
      </w:pPr>
      <w:r w:rsidRPr="00E518A2">
        <w:rPr>
          <w:rFonts w:ascii="Times" w:hAnsi="Times" w:cs="Times"/>
          <w:b/>
          <w:color w:val="B00004"/>
          <w:sz w:val="22"/>
          <w:szCs w:val="22"/>
          <w:lang w:eastAsia="en-US"/>
        </w:rPr>
        <w:t>Συνοδευτικές α</w:t>
      </w:r>
      <w:r w:rsidR="00831D70">
        <w:rPr>
          <w:rFonts w:ascii="Times" w:hAnsi="Times" w:cs="Times"/>
          <w:b/>
          <w:color w:val="B00004"/>
          <w:sz w:val="22"/>
          <w:szCs w:val="22"/>
          <w:lang w:eastAsia="en-US"/>
        </w:rPr>
        <w:t>σκήσεις παλαιοτέρων ετών: #1, #4</w:t>
      </w:r>
      <w:r w:rsidRPr="00E518A2">
        <w:rPr>
          <w:rFonts w:ascii="Times" w:hAnsi="Times" w:cs="Times"/>
          <w:b/>
          <w:color w:val="B00004"/>
          <w:sz w:val="22"/>
          <w:szCs w:val="22"/>
          <w:lang w:eastAsia="en-US"/>
        </w:rPr>
        <w:t>, #6</w:t>
      </w:r>
    </w:p>
    <w:p w:rsidR="00B826BB" w:rsidRDefault="00B826BB" w:rsidP="00B826BB">
      <w:pPr>
        <w:jc w:val="both"/>
        <w:rPr>
          <w:rFonts w:ascii="Times New Roman" w:hAnsi="Times New Roman"/>
        </w:rPr>
      </w:pPr>
      <w:r w:rsidRPr="00B826BB">
        <w:rPr>
          <w:rFonts w:ascii="Times New Roman" w:hAnsi="Times New Roman"/>
        </w:rPr>
        <w:t xml:space="preserve">Α. Γνωρίζουμε ότι κάθε δένδρο </w:t>
      </w:r>
      <m:oMath>
        <m:r>
          <w:rPr>
            <w:rFonts w:ascii="Cambria Math" w:hAnsi="Cambria Math"/>
          </w:rPr>
          <m:t>Τ</m:t>
        </m:r>
      </m:oMath>
      <w:r w:rsidRPr="00B826BB">
        <w:rPr>
          <w:rFonts w:ascii="Times New Roman" w:hAnsi="Times New Roman"/>
        </w:rPr>
        <w:t xml:space="preserve"> είναι ένα διμερές γράφημα, επομένως μπορούμε να χωρίσουμε το σύνολο των κορυφών του </w:t>
      </w:r>
      <m:oMath>
        <m:r>
          <w:rPr>
            <w:rFonts w:ascii="Cambria Math" w:hAnsi="Cambria Math"/>
          </w:rPr>
          <m:t>Τ</m:t>
        </m:r>
      </m:oMath>
      <w:r w:rsidRPr="00B826BB">
        <w:rPr>
          <w:rFonts w:ascii="Times New Roman" w:hAnsi="Times New Roman"/>
        </w:rPr>
        <w:t xml:space="preserve"> σε υποσύνολα </w:t>
      </w:r>
      <m:oMath>
        <m:r>
          <w:rPr>
            <w:rFonts w:ascii="Cambria Math" w:hAnsi="Cambria Math"/>
          </w:rPr>
          <m:t>Α</m:t>
        </m:r>
      </m:oMath>
      <w:r w:rsidRPr="00B826BB">
        <w:rPr>
          <w:rFonts w:ascii="Times New Roman" w:hAnsi="Times New Roman"/>
        </w:rPr>
        <w:t xml:space="preserve"> και </w:t>
      </w:r>
      <m:oMath>
        <m:r>
          <w:rPr>
            <w:rFonts w:ascii="Cambria Math" w:hAnsi="Cambria Math"/>
          </w:rPr>
          <m:t>Β</m:t>
        </m:r>
      </m:oMath>
      <w:r w:rsidRPr="00B826BB">
        <w:rPr>
          <w:rFonts w:ascii="Times New Roman" w:hAnsi="Times New Roman"/>
        </w:rPr>
        <w:t xml:space="preserve"> τέτοια ώστε κάθε ακμή του </w:t>
      </w:r>
      <m:oMath>
        <m:r>
          <w:rPr>
            <w:rFonts w:ascii="Cambria Math" w:hAnsi="Cambria Math"/>
          </w:rPr>
          <m:t>Τ</m:t>
        </m:r>
      </m:oMath>
      <w:r w:rsidRPr="00B826BB">
        <w:rPr>
          <w:rFonts w:ascii="Times New Roman" w:hAnsi="Times New Roman"/>
        </w:rPr>
        <w:t xml:space="preserve"> να συνδέει μια κορυφή του </w:t>
      </w:r>
      <m:oMath>
        <m:r>
          <w:rPr>
            <w:rFonts w:ascii="Cambria Math" w:hAnsi="Cambria Math"/>
          </w:rPr>
          <m:t>Α</m:t>
        </m:r>
      </m:oMath>
      <w:r w:rsidRPr="00B826BB">
        <w:rPr>
          <w:rFonts w:ascii="Times New Roman" w:hAnsi="Times New Roman"/>
        </w:rPr>
        <w:t xml:space="preserve"> με μια κορυφή του </w:t>
      </w:r>
      <m:oMath>
        <m:r>
          <w:rPr>
            <w:rFonts w:ascii="Cambria Math" w:hAnsi="Cambria Math"/>
          </w:rPr>
          <m:t>Β</m:t>
        </m:r>
      </m:oMath>
      <w:r w:rsidRPr="00B826BB">
        <w:rPr>
          <w:rFonts w:ascii="Times New Roman" w:hAnsi="Times New Roman"/>
        </w:rPr>
        <w:t xml:space="preserve">. Αν το </w:t>
      </w:r>
      <m:oMath>
        <m:r>
          <w:rPr>
            <w:rFonts w:ascii="Cambria Math" w:hAnsi="Cambria Math"/>
          </w:rPr>
          <m:t>Α</m:t>
        </m:r>
      </m:oMath>
      <w:r w:rsidRPr="00B826BB">
        <w:rPr>
          <w:rFonts w:ascii="Times New Roman" w:hAnsi="Times New Roman"/>
        </w:rPr>
        <w:t xml:space="preserve"> περιέχει τουλάχιστον τόσες κορυφές όσες το </w:t>
      </w:r>
      <m:oMath>
        <m:r>
          <w:rPr>
            <w:rFonts w:ascii="Cambria Math" w:hAnsi="Cambria Math"/>
          </w:rPr>
          <m:t>Β</m:t>
        </m:r>
      </m:oMath>
      <w:r w:rsidRPr="00B826BB">
        <w:rPr>
          <w:rFonts w:ascii="Times New Roman" w:hAnsi="Times New Roman"/>
        </w:rPr>
        <w:t xml:space="preserve"> (</w:t>
      </w:r>
      <m:oMath>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Β</m:t>
            </m:r>
          </m:e>
        </m:d>
      </m:oMath>
      <w:r w:rsidRPr="00B826BB">
        <w:rPr>
          <w:rFonts w:ascii="Times New Roman" w:eastAsiaTheme="minorEastAsia" w:hAnsi="Times New Roman"/>
        </w:rPr>
        <w:t>), δ</w:t>
      </w:r>
      <w:proofErr w:type="spellStart"/>
      <w:r w:rsidRPr="00B826BB">
        <w:rPr>
          <w:rFonts w:ascii="Times New Roman" w:eastAsiaTheme="minorEastAsia" w:hAnsi="Times New Roman"/>
        </w:rPr>
        <w:t>είξτε</w:t>
      </w:r>
      <w:proofErr w:type="spellEnd"/>
      <w:r w:rsidRPr="00B826BB">
        <w:rPr>
          <w:rFonts w:ascii="Times New Roman" w:eastAsiaTheme="minorEastAsia" w:hAnsi="Times New Roman"/>
        </w:rPr>
        <w:t xml:space="preserve"> ότι το </w:t>
      </w:r>
      <m:oMath>
        <m:r>
          <w:rPr>
            <w:rFonts w:ascii="Cambria Math" w:eastAsiaTheme="minorEastAsia" w:hAnsi="Cambria Math"/>
          </w:rPr>
          <m:t>Α</m:t>
        </m:r>
      </m:oMath>
      <w:r w:rsidRPr="00B826BB">
        <w:rPr>
          <w:rFonts w:ascii="Times New Roman" w:eastAsiaTheme="minorEastAsia" w:hAnsi="Times New Roman"/>
        </w:rPr>
        <w:t xml:space="preserve"> περιέχει τουλάχιστον ένα φύλλο. </w:t>
      </w:r>
      <w:r w:rsidRPr="00B826BB">
        <w:rPr>
          <w:rFonts w:ascii="Times New Roman" w:hAnsi="Times New Roman"/>
        </w:rPr>
        <w:t xml:space="preserve"> </w:t>
      </w:r>
    </w:p>
    <w:p w:rsidR="00712631" w:rsidRPr="00E800A8" w:rsidRDefault="00712631" w:rsidP="00712631">
      <w:pPr>
        <w:jc w:val="both"/>
        <w:rPr>
          <w:rFonts w:ascii="Times New Roman" w:hAnsi="Times New Roman"/>
        </w:rPr>
      </w:pPr>
      <w:r>
        <w:rPr>
          <w:rFonts w:ascii="Times New Roman" w:hAnsi="Times New Roman"/>
          <w:i/>
        </w:rPr>
        <w:t xml:space="preserve">Υπόδειξη: Υποθέστε, με σκοπό το άτοπο, ότι το σύνολο </w:t>
      </w:r>
      <m:oMath>
        <m:r>
          <w:rPr>
            <w:rFonts w:ascii="Cambria Math" w:hAnsi="Cambria Math"/>
          </w:rPr>
          <m:t>Α</m:t>
        </m:r>
      </m:oMath>
      <w:r>
        <w:rPr>
          <w:rFonts w:ascii="Times New Roman" w:hAnsi="Times New Roman"/>
          <w:i/>
        </w:rPr>
        <w:t xml:space="preserve"> δεν έχει κανένα φύλλο, άρα κάθε κορυφή του Α έχει βαθμό τουλάχιστον 2.</w:t>
      </w:r>
    </w:p>
    <w:p w:rsidR="00712631" w:rsidRPr="00B826BB" w:rsidRDefault="00712631" w:rsidP="00B826BB">
      <w:pPr>
        <w:jc w:val="both"/>
        <w:rPr>
          <w:rFonts w:ascii="Times New Roman" w:hAnsi="Times New Roman"/>
        </w:rPr>
      </w:pPr>
    </w:p>
    <w:p w:rsidR="00B826BB" w:rsidRPr="00B826BB" w:rsidRDefault="00B826BB" w:rsidP="00B826BB">
      <w:pPr>
        <w:jc w:val="both"/>
        <w:rPr>
          <w:rFonts w:ascii="Times New Roman" w:hAnsi="Times New Roman"/>
          <w:b/>
        </w:rPr>
      </w:pPr>
      <w:r w:rsidRPr="00B826BB">
        <w:rPr>
          <w:rFonts w:ascii="Times New Roman" w:hAnsi="Times New Roman"/>
          <w:b/>
        </w:rPr>
        <w:t>Απάντηση</w:t>
      </w:r>
    </w:p>
    <w:p w:rsidR="00B826BB" w:rsidRPr="00B826BB" w:rsidRDefault="00B826BB" w:rsidP="00B826BB">
      <w:pPr>
        <w:jc w:val="both"/>
        <w:rPr>
          <w:rFonts w:ascii="Times New Roman" w:hAnsi="Times New Roman"/>
          <w:i/>
        </w:rPr>
      </w:pPr>
      <w:r w:rsidRPr="00B826BB">
        <w:rPr>
          <w:rFonts w:ascii="Times New Roman" w:hAnsi="Times New Roman"/>
        </w:rPr>
        <w:t xml:space="preserve">Προκειμένου να δομήσουμε μία απόδειξη με απαγωγή σε άτοπο, ας υποθέσουμε ότι </w:t>
      </w:r>
      <m:oMath>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Β</m:t>
            </m:r>
          </m:e>
        </m:d>
      </m:oMath>
      <w:r w:rsidRPr="00B826BB">
        <w:rPr>
          <w:rFonts w:ascii="Times New Roman" w:hAnsi="Times New Roman"/>
        </w:rPr>
        <w:t xml:space="preserve"> αλλά ότι το υποσύνολο </w:t>
      </w:r>
      <m:oMath>
        <m:r>
          <w:rPr>
            <w:rFonts w:ascii="Cambria Math" w:hAnsi="Cambria Math"/>
          </w:rPr>
          <m:t>Α</m:t>
        </m:r>
      </m:oMath>
      <w:r w:rsidRPr="00B826BB">
        <w:rPr>
          <w:rFonts w:ascii="Times New Roman" w:hAnsi="Times New Roman"/>
        </w:rPr>
        <w:t xml:space="preserve"> δεν περιέχει κανένα φύλλο. Αυτό σημαίνει ότι κάθε κορυφή του </w:t>
      </w:r>
      <m:oMath>
        <m:r>
          <w:rPr>
            <w:rFonts w:ascii="Cambria Math" w:hAnsi="Cambria Math"/>
          </w:rPr>
          <m:t>Α</m:t>
        </m:r>
      </m:oMath>
      <w:r w:rsidRPr="00B826BB">
        <w:rPr>
          <w:rFonts w:ascii="Times New Roman" w:hAnsi="Times New Roman"/>
        </w:rPr>
        <w:t xml:space="preserve"> έχει βαθμό τουλάχιστον </w:t>
      </w:r>
      <m:oMath>
        <m:r>
          <w:rPr>
            <w:rFonts w:ascii="Cambria Math" w:hAnsi="Cambria Math"/>
          </w:rPr>
          <m:t>2,</m:t>
        </m:r>
      </m:oMath>
      <w:r w:rsidRPr="00B826BB">
        <w:rPr>
          <w:rFonts w:ascii="Times New Roman" w:eastAsiaTheme="minorEastAsia" w:hAnsi="Times New Roman"/>
        </w:rPr>
        <w:t xml:space="preserve"> συνδέεται δηλαδή με δύο τουλάχιστον κορυφές του </w:t>
      </w:r>
      <m:oMath>
        <m:r>
          <w:rPr>
            <w:rFonts w:ascii="Cambria Math" w:eastAsiaTheme="minorEastAsia" w:hAnsi="Cambria Math"/>
          </w:rPr>
          <m:t>Β.</m:t>
        </m:r>
      </m:oMath>
      <w:r w:rsidRPr="00B826BB">
        <w:rPr>
          <w:rFonts w:ascii="Times New Roman" w:hAnsi="Times New Roman"/>
        </w:rPr>
        <w:t xml:space="preserve"> </w:t>
      </w:r>
      <w:r w:rsidRPr="00B826BB">
        <w:rPr>
          <w:rFonts w:ascii="Times New Roman" w:eastAsiaTheme="minorEastAsia" w:hAnsi="Times New Roman"/>
        </w:rPr>
        <w:t>Τότε όμως ο αριθμός των ακμών στο διμερές γράφημα</w:t>
      </w:r>
      <w:r w:rsidRPr="00B826BB">
        <w:rPr>
          <w:rFonts w:ascii="Times New Roman" w:hAnsi="Times New Roman"/>
        </w:rPr>
        <w:t xml:space="preserve"> </w:t>
      </w:r>
      <m:oMath>
        <m:r>
          <w:rPr>
            <w:rFonts w:ascii="Cambria Math" w:hAnsi="Cambria Math"/>
          </w:rPr>
          <m:t>Τ</m:t>
        </m:r>
      </m:oMath>
      <w:r w:rsidRPr="00B826BB">
        <w:rPr>
          <w:rFonts w:ascii="Times New Roman" w:eastAsiaTheme="minorEastAsia" w:hAnsi="Times New Roman"/>
        </w:rPr>
        <w:t xml:space="preserve"> είναι τουλάχιστον </w:t>
      </w:r>
      <m:oMath>
        <m:r>
          <w:rPr>
            <w:rFonts w:ascii="Cambria Math" w:hAnsi="Cambria Math"/>
          </w:rPr>
          <m:t>2</m:t>
        </m:r>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Β</m:t>
            </m:r>
          </m:e>
        </m:d>
      </m:oMath>
      <w:r w:rsidR="005460E8">
        <w:rPr>
          <w:rFonts w:ascii="Times New Roman" w:eastAsiaTheme="minorEastAsia" w:hAnsi="Times New Roman"/>
        </w:rPr>
        <w:t xml:space="preserve"> </w:t>
      </w:r>
      <w:r w:rsidRPr="00B826BB">
        <w:rPr>
          <w:rFonts w:ascii="Times New Roman" w:eastAsiaTheme="minorEastAsia" w:hAnsi="Times New Roman"/>
        </w:rPr>
        <w:t xml:space="preserve">το οποίο έρχεται σε αντίθεση με το ότι </w:t>
      </w:r>
      <w:r w:rsidRPr="00B826BB">
        <w:rPr>
          <w:rFonts w:ascii="Times New Roman" w:hAnsi="Times New Roman"/>
        </w:rPr>
        <w:t xml:space="preserve">το </w:t>
      </w:r>
      <m:oMath>
        <m:r>
          <w:rPr>
            <w:rFonts w:ascii="Cambria Math" w:hAnsi="Cambria Math"/>
          </w:rPr>
          <m:t>Τ</m:t>
        </m:r>
      </m:oMath>
      <w:r w:rsidRPr="00B826BB">
        <w:rPr>
          <w:rFonts w:ascii="Times New Roman" w:eastAsiaTheme="minorEastAsia" w:hAnsi="Times New Roman"/>
        </w:rPr>
        <w:t xml:space="preserve"> είναι δέντρο συνεπώς έχει ακριβώς </w:t>
      </w:r>
      <m:oMath>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Β</m:t>
            </m:r>
          </m:e>
        </m:d>
        <m:r>
          <w:rPr>
            <w:rFonts w:ascii="Cambria Math" w:hAnsi="Cambria Math"/>
          </w:rPr>
          <m:t xml:space="preserve">-1 </m:t>
        </m:r>
      </m:oMath>
      <w:r w:rsidRPr="00B826BB">
        <w:rPr>
          <w:rFonts w:ascii="Times New Roman" w:eastAsiaTheme="minorEastAsia" w:hAnsi="Times New Roman"/>
        </w:rPr>
        <w:t xml:space="preserve">ακμές. </w:t>
      </w:r>
    </w:p>
    <w:p w:rsidR="00B826BB" w:rsidRPr="00B826BB" w:rsidRDefault="00B826BB" w:rsidP="00B826BB">
      <w:pPr>
        <w:jc w:val="both"/>
        <w:rPr>
          <w:rFonts w:ascii="Times New Roman" w:hAnsi="Times New Roman"/>
        </w:rPr>
      </w:pPr>
    </w:p>
    <w:p w:rsidR="00217BDC" w:rsidRDefault="00B826BB" w:rsidP="00B826BB">
      <w:pPr>
        <w:jc w:val="both"/>
        <w:rPr>
          <w:rFonts w:ascii="Times New Roman" w:hAnsi="Times New Roman"/>
        </w:rPr>
      </w:pPr>
      <w:r w:rsidRPr="00B826BB">
        <w:rPr>
          <w:rFonts w:ascii="Times New Roman" w:hAnsi="Times New Roman"/>
        </w:rPr>
        <w:t xml:space="preserve">Β.1 Αν σε ένα δένδρο </w:t>
      </w:r>
      <m:oMath>
        <m:r>
          <w:rPr>
            <w:rFonts w:ascii="Cambria Math" w:hAnsi="Cambria Math"/>
          </w:rPr>
          <m:t>Τ</m:t>
        </m:r>
      </m:oMath>
      <w:r w:rsidRPr="00B826BB">
        <w:rPr>
          <w:rFonts w:ascii="Times New Roman" w:hAnsi="Times New Roman"/>
        </w:rPr>
        <w:t xml:space="preserve"> κάθε φύλλο συνδέεται με κορυφή βαθμού τουλάχιστον </w:t>
      </w:r>
      <m:oMath>
        <m:r>
          <w:rPr>
            <w:rFonts w:ascii="Cambria Math" w:hAnsi="Cambria Math"/>
          </w:rPr>
          <m:t>3</m:t>
        </m:r>
      </m:oMath>
      <w:r w:rsidRPr="00B826BB">
        <w:rPr>
          <w:rFonts w:ascii="Times New Roman" w:hAnsi="Times New Roman"/>
        </w:rPr>
        <w:t>, δε</w:t>
      </w:r>
      <w:proofErr w:type="spellStart"/>
      <w:r w:rsidRPr="00B826BB">
        <w:rPr>
          <w:rFonts w:ascii="Times New Roman" w:hAnsi="Times New Roman"/>
        </w:rPr>
        <w:t>ίξτε</w:t>
      </w:r>
      <w:proofErr w:type="spellEnd"/>
      <w:r w:rsidRPr="00B826BB">
        <w:rPr>
          <w:rFonts w:ascii="Times New Roman" w:hAnsi="Times New Roman"/>
        </w:rPr>
        <w:t xml:space="preserve"> ότι στο </w:t>
      </w:r>
      <m:oMath>
        <m:r>
          <w:rPr>
            <w:rFonts w:ascii="Cambria Math" w:hAnsi="Cambria Math"/>
          </w:rPr>
          <m:t>Τ</m:t>
        </m:r>
      </m:oMath>
      <w:r w:rsidRPr="00B826BB">
        <w:rPr>
          <w:rFonts w:ascii="Times New Roman" w:hAnsi="Times New Roman"/>
        </w:rPr>
        <w:t xml:space="preserve"> υπάρχουν δύο φύλλα τα οποία έχουν ένα κοινό γείτονα</w:t>
      </w:r>
      <w:r w:rsidR="00217BDC" w:rsidRPr="00217BDC">
        <w:rPr>
          <w:rFonts w:ascii="Times New Roman" w:hAnsi="Times New Roman"/>
        </w:rPr>
        <w:t>.</w:t>
      </w:r>
      <w:r w:rsidRPr="00B826BB">
        <w:rPr>
          <w:rFonts w:ascii="Times New Roman" w:hAnsi="Times New Roman"/>
        </w:rPr>
        <w:t xml:space="preserve"> </w:t>
      </w:r>
    </w:p>
    <w:p w:rsidR="00803EC8" w:rsidRDefault="00803EC8" w:rsidP="00803EC8">
      <w:pPr>
        <w:jc w:val="both"/>
        <w:rPr>
          <w:rFonts w:ascii="Times New Roman" w:hAnsi="Times New Roman"/>
        </w:rPr>
      </w:pPr>
      <w:r w:rsidRPr="00217BDC">
        <w:rPr>
          <w:rFonts w:ascii="Times New Roman" w:hAnsi="Times New Roman"/>
          <w:i/>
        </w:rPr>
        <w:t>Υπόδειξη:</w:t>
      </w:r>
      <w:r w:rsidRPr="00217BDC">
        <w:rPr>
          <w:rFonts w:ascii="Times New Roman" w:hAnsi="Times New Roman"/>
        </w:rPr>
        <w:t xml:space="preserve"> </w:t>
      </w:r>
      <w:r>
        <w:rPr>
          <w:rFonts w:ascii="Times New Roman" w:hAnsi="Times New Roman"/>
          <w:i/>
        </w:rPr>
        <w:t>Χρ</w:t>
      </w:r>
      <w:r w:rsidRPr="00B826BB">
        <w:rPr>
          <w:rFonts w:ascii="Times New Roman" w:hAnsi="Times New Roman"/>
          <w:i/>
        </w:rPr>
        <w:t>ησιμοποιήστε</w:t>
      </w:r>
      <w:r w:rsidRPr="00217BDC">
        <w:rPr>
          <w:rFonts w:ascii="Times New Roman" w:hAnsi="Times New Roman"/>
          <w:i/>
        </w:rPr>
        <w:t xml:space="preserve"> </w:t>
      </w:r>
      <w:r>
        <w:rPr>
          <w:rFonts w:ascii="Times New Roman" w:hAnsi="Times New Roman"/>
          <w:i/>
        </w:rPr>
        <w:t>απαγωγή σε άτοπο και παρατηρήστε ότι</w:t>
      </w:r>
      <w:r w:rsidR="00204187" w:rsidRPr="005460E8">
        <w:rPr>
          <w:rFonts w:ascii="Times New Roman" w:hAnsi="Times New Roman"/>
          <w:i/>
        </w:rPr>
        <w:t>,</w:t>
      </w:r>
      <w:r>
        <w:rPr>
          <w:rFonts w:ascii="Times New Roman" w:hAnsi="Times New Roman"/>
          <w:i/>
        </w:rPr>
        <w:t xml:space="preserve"> στο γράφημα το οποίο προκύπτει αφαιρώντας τα φύλλα του </w:t>
      </w:r>
      <m:oMath>
        <m:r>
          <w:rPr>
            <w:rFonts w:ascii="Cambria Math" w:hAnsi="Cambria Math"/>
            <w:lang w:val="en-US"/>
          </w:rPr>
          <m:t>T</m:t>
        </m:r>
      </m:oMath>
      <w:r>
        <w:rPr>
          <w:rFonts w:ascii="Times New Roman" w:hAnsi="Times New Roman"/>
          <w:i/>
        </w:rPr>
        <w:t>, κάθε κορυφή έχει βαθμό τουλάχιστον 2.</w:t>
      </w:r>
      <w:r w:rsidRPr="00B826BB">
        <w:rPr>
          <w:rFonts w:ascii="Times New Roman" w:hAnsi="Times New Roman"/>
        </w:rPr>
        <w:t xml:space="preserve"> </w:t>
      </w:r>
    </w:p>
    <w:p w:rsidR="00803EC8" w:rsidRPr="00B826BB" w:rsidRDefault="00803EC8" w:rsidP="00803EC8">
      <w:pPr>
        <w:jc w:val="both"/>
        <w:rPr>
          <w:rFonts w:ascii="Times New Roman" w:hAnsi="Times New Roman"/>
        </w:rPr>
      </w:pPr>
    </w:p>
    <w:p w:rsidR="00B826BB" w:rsidRPr="00B826BB" w:rsidRDefault="00B826BB" w:rsidP="00B826BB">
      <w:pPr>
        <w:jc w:val="both"/>
        <w:rPr>
          <w:rFonts w:ascii="Times New Roman" w:hAnsi="Times New Roman"/>
          <w:b/>
        </w:rPr>
      </w:pPr>
      <w:r w:rsidRPr="00B826BB">
        <w:rPr>
          <w:rFonts w:ascii="Times New Roman" w:hAnsi="Times New Roman"/>
          <w:b/>
        </w:rPr>
        <w:t>Απάντηση</w:t>
      </w:r>
    </w:p>
    <w:p w:rsidR="00B826BB" w:rsidRPr="00B826BB" w:rsidRDefault="00E63E0E" w:rsidP="00B826BB">
      <w:pPr>
        <w:jc w:val="both"/>
        <w:rPr>
          <w:rFonts w:ascii="Times New Roman" w:eastAsiaTheme="minorEastAsia" w:hAnsi="Times New Roman"/>
        </w:rPr>
      </w:pPr>
      <w:r w:rsidRPr="00B826BB">
        <w:rPr>
          <w:rFonts w:ascii="Times New Roman" w:hAnsi="Times New Roman"/>
        </w:rPr>
        <w:t>Σκεπτόμενοι</w:t>
      </w:r>
      <w:r w:rsidR="00B826BB" w:rsidRPr="00B826BB">
        <w:rPr>
          <w:rFonts w:ascii="Times New Roman" w:hAnsi="Times New Roman"/>
        </w:rPr>
        <w:t xml:space="preserve"> </w:t>
      </w:r>
      <w:r w:rsidR="009331B7">
        <w:rPr>
          <w:rFonts w:ascii="Times New Roman" w:hAnsi="Times New Roman"/>
        </w:rPr>
        <w:t xml:space="preserve">και εδώ </w:t>
      </w:r>
      <w:r w:rsidR="00B826BB" w:rsidRPr="00B826BB">
        <w:rPr>
          <w:rFonts w:ascii="Times New Roman" w:hAnsi="Times New Roman"/>
        </w:rPr>
        <w:t xml:space="preserve">με όρους απαγωγής σε άτοπο, ας υποθέσουμε ότι κάθε φύλλο συνδέεται με κορυφή βαθμού τουλάχιστον </w:t>
      </w:r>
      <m:oMath>
        <m:r>
          <w:rPr>
            <w:rFonts w:ascii="Cambria Math" w:hAnsi="Cambria Math"/>
          </w:rPr>
          <m:t>3</m:t>
        </m:r>
      </m:oMath>
      <w:r w:rsidR="00B826BB" w:rsidRPr="00B826BB">
        <w:rPr>
          <w:rFonts w:ascii="Times New Roman" w:hAnsi="Times New Roman"/>
        </w:rPr>
        <w:t xml:space="preserve"> αλλά οποιοδήποτε ζεύγος φύλλων έχει ξεχωριστούς γείτονες. Με άλλα λόγια, η κορυφή στην οποία συνδέεται οποιοδήποτε φύλλο δε </w:t>
      </w:r>
      <w:r w:rsidR="00B826BB" w:rsidRPr="00B826BB">
        <w:rPr>
          <w:rFonts w:ascii="Times New Roman" w:eastAsiaTheme="minorEastAsia" w:hAnsi="Times New Roman"/>
        </w:rPr>
        <w:t xml:space="preserve">συνδέεται με κανένα άλλο φύλλο. Κατά συνέπεια, οποιαδήποτε εσωτερική </w:t>
      </w:r>
      <w:r w:rsidR="00B826BB" w:rsidRPr="00B826BB">
        <w:rPr>
          <w:rFonts w:ascii="Times New Roman" w:eastAsiaTheme="minorEastAsia" w:hAnsi="Times New Roman"/>
        </w:rPr>
        <w:lastRenderedPageBreak/>
        <w:t xml:space="preserve">κορυφή του </w:t>
      </w:r>
      <w:r w:rsidR="00B826BB" w:rsidRPr="00B826BB">
        <w:rPr>
          <w:rFonts w:ascii="Times New Roman" w:hAnsi="Times New Roman"/>
        </w:rPr>
        <w:t xml:space="preserve">δένδρου </w:t>
      </w:r>
      <m:oMath>
        <m:r>
          <w:rPr>
            <w:rFonts w:ascii="Cambria Math" w:hAnsi="Cambria Math"/>
          </w:rPr>
          <m:t>Τ</m:t>
        </m:r>
      </m:oMath>
      <w:r w:rsidR="00B826BB" w:rsidRPr="00B826BB">
        <w:rPr>
          <w:rFonts w:ascii="Times New Roman" w:eastAsiaTheme="minorEastAsia" w:hAnsi="Times New Roman"/>
        </w:rPr>
        <w:t xml:space="preserve"> (δηλαδή οποιαδήποτε κορυφή δεν</w:t>
      </w:r>
      <w:bookmarkStart w:id="0" w:name="_GoBack"/>
      <w:bookmarkEnd w:id="0"/>
      <w:r w:rsidR="00B826BB" w:rsidRPr="00B826BB">
        <w:rPr>
          <w:rFonts w:ascii="Times New Roman" w:eastAsiaTheme="minorEastAsia" w:hAnsi="Times New Roman"/>
        </w:rPr>
        <w:t xml:space="preserve"> είναι φύλλο) είτε συνδέεται με ένα φύλλο (οπότε έχει </w:t>
      </w:r>
      <w:r w:rsidR="00B826BB" w:rsidRPr="00B826BB">
        <w:rPr>
          <w:rFonts w:ascii="Times New Roman" w:hAnsi="Times New Roman"/>
        </w:rPr>
        <w:t xml:space="preserve">βαθμό τουλάχιστον </w:t>
      </w:r>
      <m:oMath>
        <m:r>
          <w:rPr>
            <w:rFonts w:ascii="Cambria Math" w:hAnsi="Cambria Math"/>
          </w:rPr>
          <m:t>3</m:t>
        </m:r>
      </m:oMath>
      <w:r w:rsidR="009331B7">
        <w:rPr>
          <w:rFonts w:ascii="Times New Roman" w:hAnsi="Times New Roman"/>
        </w:rPr>
        <w:t xml:space="preserve"> </w:t>
      </w:r>
      <w:r w:rsidR="009331B7" w:rsidRPr="00B826BB">
        <w:rPr>
          <w:rFonts w:ascii="Times New Roman" w:eastAsiaTheme="minorEastAsia" w:hAnsi="Times New Roman"/>
        </w:rPr>
        <w:t>με βάση την υπόθεση</w:t>
      </w:r>
      <w:r w:rsidR="00B826BB" w:rsidRPr="00B826BB">
        <w:rPr>
          <w:rFonts w:ascii="Times New Roman" w:eastAsiaTheme="minorEastAsia" w:hAnsi="Times New Roman"/>
        </w:rPr>
        <w:t>)</w:t>
      </w:r>
      <w:r w:rsidR="00B826BB" w:rsidRPr="00B826BB">
        <w:rPr>
          <w:rFonts w:ascii="Times New Roman" w:hAnsi="Times New Roman"/>
        </w:rPr>
        <w:t xml:space="preserve"> ή δε </w:t>
      </w:r>
      <w:r w:rsidR="00B826BB" w:rsidRPr="00B826BB">
        <w:rPr>
          <w:rFonts w:ascii="Times New Roman" w:eastAsiaTheme="minorEastAsia" w:hAnsi="Times New Roman"/>
        </w:rPr>
        <w:t xml:space="preserve">συνδέεται με κανένα φύλλο (οπότε έχει βαθμό </w:t>
      </w:r>
      <w:r w:rsidR="00B826BB" w:rsidRPr="00B826BB">
        <w:rPr>
          <w:rFonts w:ascii="Times New Roman" w:hAnsi="Times New Roman"/>
        </w:rPr>
        <w:t xml:space="preserve">τουλάχιστον </w:t>
      </w:r>
      <m:oMath>
        <m:r>
          <w:rPr>
            <w:rFonts w:ascii="Cambria Math" w:hAnsi="Cambria Math"/>
          </w:rPr>
          <m:t>2</m:t>
        </m:r>
      </m:oMath>
      <w:r w:rsidR="009331B7">
        <w:rPr>
          <w:rFonts w:ascii="Times New Roman" w:hAnsi="Times New Roman"/>
        </w:rPr>
        <w:t xml:space="preserve"> ως εσωτερική κορυφή</w:t>
      </w:r>
      <w:r w:rsidR="00B826BB" w:rsidRPr="00B826BB">
        <w:rPr>
          <w:rFonts w:ascii="Times New Roman" w:eastAsiaTheme="minorEastAsia" w:hAnsi="Times New Roman"/>
        </w:rPr>
        <w:t xml:space="preserve">). </w:t>
      </w:r>
    </w:p>
    <w:p w:rsidR="00B826BB" w:rsidRPr="00B826BB" w:rsidRDefault="00B826BB" w:rsidP="00B826BB">
      <w:pPr>
        <w:jc w:val="both"/>
        <w:rPr>
          <w:rFonts w:ascii="Times New Roman" w:hAnsi="Times New Roman"/>
        </w:rPr>
      </w:pPr>
      <w:r w:rsidRPr="00B826BB">
        <w:rPr>
          <w:rFonts w:ascii="Times New Roman" w:eastAsiaTheme="minorEastAsia" w:hAnsi="Times New Roman"/>
        </w:rPr>
        <w:t xml:space="preserve">Αν λοιπόν αφαιρέσουμε όλα τα φύλλα του </w:t>
      </w:r>
      <m:oMath>
        <m:r>
          <w:rPr>
            <w:rFonts w:ascii="Cambria Math" w:hAnsi="Cambria Math"/>
            <w:lang w:val="en-US"/>
          </w:rPr>
          <m:t>T</m:t>
        </m:r>
      </m:oMath>
      <w:r w:rsidRPr="00B826BB">
        <w:rPr>
          <w:rFonts w:ascii="Times New Roman" w:hAnsi="Times New Roman"/>
        </w:rPr>
        <w:t xml:space="preserve"> (προφανώς και τις ακμές που προσπίπτουν σε αυτά), προκύπτει ένα γράφημα </w:t>
      </w:r>
      <m:oMath>
        <m:r>
          <w:rPr>
            <w:rFonts w:ascii="Cambria Math" w:eastAsiaTheme="minorEastAsia" w:hAnsi="Cambria Math"/>
            <w:lang w:val="en-US"/>
          </w:rPr>
          <m:t>F</m:t>
        </m:r>
      </m:oMath>
      <w:r w:rsidRPr="00B826BB">
        <w:rPr>
          <w:rFonts w:ascii="Times New Roman" w:hAnsi="Times New Roman"/>
        </w:rPr>
        <w:t xml:space="preserve"> στο οποίο κάθε κορυφή έχει βαθμό τουλάχιστον τουλάχιστον </w:t>
      </w:r>
      <m:oMath>
        <m:r>
          <w:rPr>
            <w:rFonts w:ascii="Cambria Math" w:hAnsi="Cambria Math"/>
          </w:rPr>
          <m:t>2:</m:t>
        </m:r>
      </m:oMath>
      <w:r w:rsidRPr="00B826BB">
        <w:rPr>
          <w:rFonts w:ascii="Times New Roman" w:eastAsiaTheme="minorEastAsia" w:hAnsi="Times New Roman"/>
        </w:rPr>
        <w:t xml:space="preserve"> ο βαθμός οποιασδήποτε κορυφής συνδεόταν με φύλλο μειώνεται </w:t>
      </w:r>
      <w:r w:rsidR="009331B7">
        <w:rPr>
          <w:rFonts w:ascii="Times New Roman" w:eastAsiaTheme="minorEastAsia" w:hAnsi="Times New Roman"/>
        </w:rPr>
        <w:t xml:space="preserve">ακριβώς </w:t>
      </w:r>
      <w:r w:rsidRPr="00B826BB">
        <w:rPr>
          <w:rFonts w:ascii="Times New Roman" w:eastAsiaTheme="minorEastAsia" w:hAnsi="Times New Roman"/>
        </w:rPr>
        <w:t xml:space="preserve">κατά </w:t>
      </w:r>
      <m:oMath>
        <m:r>
          <w:rPr>
            <w:rFonts w:ascii="Cambria Math" w:eastAsiaTheme="minorEastAsia" w:hAnsi="Cambria Math"/>
          </w:rPr>
          <m:t>1</m:t>
        </m:r>
      </m:oMath>
      <w:r w:rsidRPr="00B826BB">
        <w:rPr>
          <w:rFonts w:ascii="Times New Roman" w:eastAsiaTheme="minorEastAsia" w:hAnsi="Times New Roman"/>
        </w:rPr>
        <w:t xml:space="preserve"> ενώ ο βαθμός οποιασδήποτε άλλης κορυφής δεν μεταβάλλεται. Εύκολα συμπεραίνουμε μέσω του λήμματος της χειραψίας το γράφημα </w:t>
      </w:r>
      <m:oMath>
        <m:r>
          <w:rPr>
            <w:rFonts w:ascii="Cambria Math" w:eastAsiaTheme="minorEastAsia" w:hAnsi="Cambria Math"/>
            <w:lang w:val="en-US"/>
          </w:rPr>
          <m:t>F</m:t>
        </m:r>
      </m:oMath>
      <w:r w:rsidRPr="00B826BB">
        <w:rPr>
          <w:rFonts w:ascii="Times New Roman" w:eastAsiaTheme="minorEastAsia" w:hAnsi="Times New Roman"/>
        </w:rPr>
        <w:t xml:space="preserve"> έχει ακμές τουλάχιστον όσες και οι κορυφές του, συνεπώς δεν είναι δέντρο και </w:t>
      </w:r>
      <w:r w:rsidR="00E860D8" w:rsidRPr="00B826BB">
        <w:rPr>
          <w:rFonts w:ascii="Times New Roman" w:eastAsiaTheme="minorEastAsia" w:hAnsi="Times New Roman"/>
        </w:rPr>
        <w:t>συγκεκριμένα</w:t>
      </w:r>
      <w:r w:rsidRPr="00B826BB">
        <w:rPr>
          <w:rFonts w:ascii="Times New Roman" w:eastAsiaTheme="minorEastAsia" w:hAnsi="Times New Roman"/>
        </w:rPr>
        <w:t xml:space="preserve"> δεν είναι </w:t>
      </w:r>
      <w:proofErr w:type="spellStart"/>
      <w:r w:rsidRPr="00B826BB">
        <w:rPr>
          <w:rFonts w:ascii="Times New Roman" w:eastAsiaTheme="minorEastAsia" w:hAnsi="Times New Roman"/>
        </w:rPr>
        <w:t>άκυκλο</w:t>
      </w:r>
      <w:proofErr w:type="spellEnd"/>
      <w:r w:rsidRPr="00B826BB">
        <w:rPr>
          <w:rFonts w:ascii="Times New Roman" w:eastAsiaTheme="minorEastAsia" w:hAnsi="Times New Roman"/>
        </w:rPr>
        <w:t xml:space="preserve">. Παρατηρούμε όμως ότι οποιοσδήποτε κύκλος στο γράφημα </w:t>
      </w:r>
      <m:oMath>
        <m:r>
          <w:rPr>
            <w:rFonts w:ascii="Cambria Math" w:eastAsiaTheme="minorEastAsia" w:hAnsi="Cambria Math"/>
            <w:lang w:val="en-US"/>
          </w:rPr>
          <m:t>F</m:t>
        </m:r>
      </m:oMath>
      <w:r w:rsidRPr="00B826BB">
        <w:rPr>
          <w:rFonts w:ascii="Times New Roman" w:eastAsiaTheme="minorEastAsia" w:hAnsi="Times New Roman"/>
        </w:rPr>
        <w:t xml:space="preserve"> υπάρχει και στο </w:t>
      </w:r>
      <m:oMath>
        <m:r>
          <w:rPr>
            <w:rFonts w:ascii="Cambria Math" w:hAnsi="Cambria Math"/>
            <w:lang w:val="en-US"/>
          </w:rPr>
          <m:t>T</m:t>
        </m:r>
      </m:oMath>
      <w:r w:rsidRPr="00B826BB">
        <w:rPr>
          <w:rFonts w:ascii="Times New Roman" w:eastAsiaTheme="minorEastAsia" w:hAnsi="Times New Roman"/>
        </w:rPr>
        <w:t xml:space="preserve">, το οποίο είναι άτοπο αφού το </w:t>
      </w:r>
      <m:oMath>
        <m:r>
          <w:rPr>
            <w:rFonts w:ascii="Cambria Math" w:hAnsi="Cambria Math"/>
            <w:lang w:val="en-US"/>
          </w:rPr>
          <m:t>T</m:t>
        </m:r>
      </m:oMath>
      <w:r w:rsidRPr="00B826BB">
        <w:rPr>
          <w:rFonts w:ascii="Times New Roman" w:eastAsiaTheme="minorEastAsia" w:hAnsi="Times New Roman"/>
        </w:rPr>
        <w:t xml:space="preserve"> είναι δέντρο.</w:t>
      </w:r>
    </w:p>
    <w:p w:rsidR="00B826BB" w:rsidRPr="00B826BB" w:rsidRDefault="00B826BB" w:rsidP="00B826BB">
      <w:pPr>
        <w:jc w:val="both"/>
        <w:rPr>
          <w:rFonts w:ascii="Times New Roman" w:hAnsi="Times New Roman"/>
        </w:rPr>
      </w:pPr>
      <w:r w:rsidRPr="00B826BB">
        <w:rPr>
          <w:rFonts w:ascii="Times New Roman" w:hAnsi="Times New Roman"/>
        </w:rPr>
        <w:t xml:space="preserve"> </w:t>
      </w:r>
    </w:p>
    <w:p w:rsidR="00134650" w:rsidRPr="00052AA0" w:rsidRDefault="00B826BB" w:rsidP="00134650">
      <w:pPr>
        <w:jc w:val="both"/>
        <w:rPr>
          <w:rFonts w:ascii="Times New Roman" w:hAnsi="Times New Roman"/>
          <w:i/>
        </w:rPr>
      </w:pPr>
      <w:r w:rsidRPr="00B826BB">
        <w:rPr>
          <w:rFonts w:ascii="Times New Roman" w:hAnsi="Times New Roman"/>
        </w:rPr>
        <w:t xml:space="preserve">Β.2 </w:t>
      </w:r>
      <w:r w:rsidR="00134650" w:rsidRPr="00B826BB">
        <w:rPr>
          <w:rFonts w:ascii="Times New Roman" w:hAnsi="Times New Roman"/>
        </w:rPr>
        <w:t xml:space="preserve">Θεωρήστε ένα δένδρο </w:t>
      </w:r>
      <m:oMath>
        <m:r>
          <w:rPr>
            <w:rFonts w:ascii="Cambria Math" w:hAnsi="Cambria Math"/>
            <w:lang w:val="en-US"/>
          </w:rPr>
          <m:t>T</m:t>
        </m:r>
      </m:oMath>
      <w:r w:rsidR="00134650" w:rsidRPr="00B826BB">
        <w:rPr>
          <w:rFonts w:ascii="Times New Roman" w:hAnsi="Times New Roman"/>
        </w:rPr>
        <w:t xml:space="preserve"> με </w:t>
      </w:r>
      <m:oMath>
        <m:r>
          <w:rPr>
            <w:rFonts w:ascii="Cambria Math" w:hAnsi="Cambria Math"/>
            <w:lang w:val="en-US"/>
          </w:rPr>
          <m:t>n</m:t>
        </m:r>
        <m:r>
          <w:rPr>
            <w:rFonts w:ascii="Cambria Math" w:hAnsi="Cambria Math"/>
          </w:rPr>
          <m:t>≥2</m:t>
        </m:r>
      </m:oMath>
      <w:r w:rsidR="00134650" w:rsidRPr="00B826BB">
        <w:rPr>
          <w:rFonts w:ascii="Times New Roman" w:hAnsi="Times New Roman"/>
        </w:rPr>
        <w:t xml:space="preserve"> κορυφές</w:t>
      </w:r>
      <w:r w:rsidR="00134650">
        <w:rPr>
          <w:rFonts w:ascii="Times New Roman" w:hAnsi="Times New Roman"/>
        </w:rPr>
        <w:t>.</w:t>
      </w:r>
      <w:r w:rsidR="00134650" w:rsidRPr="00B826BB">
        <w:rPr>
          <w:rFonts w:ascii="Times New Roman" w:hAnsi="Times New Roman"/>
        </w:rPr>
        <w:t xml:space="preserve"> Δείξτε ότι υπάρχει μία κορυφή </w:t>
      </w:r>
      <m:oMath>
        <m:r>
          <w:rPr>
            <w:rFonts w:ascii="Cambria Math" w:hAnsi="Cambria Math"/>
            <w:lang w:val="en-US"/>
          </w:rPr>
          <m:t>x</m:t>
        </m:r>
      </m:oMath>
      <w:r w:rsidR="00134650" w:rsidRPr="00B826BB">
        <w:rPr>
          <w:rFonts w:ascii="Times New Roman" w:hAnsi="Times New Roman"/>
        </w:rPr>
        <w:t xml:space="preserve"> του </w:t>
      </w:r>
      <m:oMath>
        <m:r>
          <w:rPr>
            <w:rFonts w:ascii="Cambria Math" w:hAnsi="Cambria Math"/>
          </w:rPr>
          <m:t>Τ</m:t>
        </m:r>
      </m:oMath>
      <w:r w:rsidR="00134650" w:rsidRPr="00B826BB">
        <w:rPr>
          <w:rFonts w:ascii="Times New Roman" w:hAnsi="Times New Roman"/>
        </w:rPr>
        <w:t xml:space="preserve">, της οποίας η διαγραφή δημιουργεί ένα δάσος </w:t>
      </w:r>
      <m:oMath>
        <m:r>
          <w:rPr>
            <w:rFonts w:ascii="Cambria Math" w:hAnsi="Cambria Math"/>
          </w:rPr>
          <m:t>Τ\</m:t>
        </m:r>
        <m:r>
          <w:rPr>
            <w:rFonts w:ascii="Cambria Math" w:hAnsi="Cambria Math"/>
            <w:lang w:val="en-US"/>
          </w:rPr>
          <m:t>x</m:t>
        </m:r>
      </m:oMath>
      <w:r w:rsidR="00134650" w:rsidRPr="00B826BB">
        <w:rPr>
          <w:rFonts w:ascii="Times New Roman" w:hAnsi="Times New Roman"/>
        </w:rPr>
        <w:t>, στο ο</w:t>
      </w:r>
      <w:proofErr w:type="spellStart"/>
      <w:r w:rsidR="00134650" w:rsidRPr="00B826BB">
        <w:rPr>
          <w:rFonts w:ascii="Times New Roman" w:hAnsi="Times New Roman"/>
        </w:rPr>
        <w:t>ποίο</w:t>
      </w:r>
      <w:proofErr w:type="spellEnd"/>
      <w:r w:rsidR="00134650" w:rsidRPr="00B826BB">
        <w:rPr>
          <w:rFonts w:ascii="Times New Roman" w:hAnsi="Times New Roman"/>
        </w:rPr>
        <w:t xml:space="preserve"> ένα δένδρο έχει το πολύ </w:t>
      </w:r>
      <m:oMath>
        <m:r>
          <w:rPr>
            <w:rFonts w:ascii="Cambria Math" w:hAnsi="Cambria Math"/>
          </w:rPr>
          <m:t>2</m:t>
        </m:r>
        <m:r>
          <w:rPr>
            <w:rFonts w:ascii="Cambria Math" w:hAnsi="Cambria Math"/>
            <w:lang w:val="en-US"/>
          </w:rPr>
          <m:t>n</m:t>
        </m:r>
        <m:r>
          <w:rPr>
            <w:rFonts w:ascii="Cambria Math" w:hAnsi="Cambria Math"/>
          </w:rPr>
          <m:t>/3</m:t>
        </m:r>
      </m:oMath>
      <w:r w:rsidR="00134650" w:rsidRPr="00B826BB">
        <w:rPr>
          <w:rFonts w:ascii="Times New Roman" w:hAnsi="Times New Roman"/>
        </w:rPr>
        <w:t xml:space="preserve"> κορυφές και όλα τα υπόλοιπα </w:t>
      </w:r>
      <w:r w:rsidR="00134650">
        <w:rPr>
          <w:rFonts w:ascii="Times New Roman" w:hAnsi="Times New Roman"/>
        </w:rPr>
        <w:t xml:space="preserve">λιγότερες από </w:t>
      </w:r>
      <m:oMath>
        <m:r>
          <w:rPr>
            <w:rFonts w:ascii="Cambria Math" w:hAnsi="Cambria Math"/>
            <w:lang w:val="en-US"/>
          </w:rPr>
          <m:t>n</m:t>
        </m:r>
        <m:r>
          <w:rPr>
            <w:rFonts w:ascii="Cambria Math" w:hAnsi="Cambria Math"/>
          </w:rPr>
          <m:t>/3</m:t>
        </m:r>
      </m:oMath>
      <w:r w:rsidR="00134650" w:rsidRPr="00B826BB">
        <w:rPr>
          <w:rFonts w:ascii="Times New Roman" w:hAnsi="Times New Roman"/>
        </w:rPr>
        <w:t xml:space="preserve"> κορυφές</w:t>
      </w:r>
      <w:r w:rsidR="00134650">
        <w:rPr>
          <w:rFonts w:ascii="Times New Roman" w:hAnsi="Times New Roman"/>
        </w:rPr>
        <w:t>.</w:t>
      </w:r>
      <w:r w:rsidR="00134650" w:rsidRPr="00B826BB">
        <w:rPr>
          <w:rFonts w:ascii="Times New Roman" w:hAnsi="Times New Roman"/>
        </w:rPr>
        <w:t xml:space="preserve"> </w:t>
      </w:r>
      <w:r w:rsidR="00134650">
        <w:rPr>
          <w:rFonts w:ascii="Times New Roman" w:hAnsi="Times New Roman"/>
        </w:rPr>
        <w:t xml:space="preserve">Στο παρακάτω παράδειγμα, το δένδρο </w:t>
      </w:r>
      <m:oMath>
        <m:r>
          <w:rPr>
            <w:rFonts w:ascii="Cambria Math" w:hAnsi="Cambria Math"/>
            <w:lang w:val="en-US"/>
          </w:rPr>
          <m:t>T</m:t>
        </m:r>
      </m:oMath>
      <w:r w:rsidR="00134650" w:rsidRPr="00052AA0">
        <w:rPr>
          <w:rFonts w:ascii="Times New Roman" w:hAnsi="Times New Roman"/>
        </w:rPr>
        <w:t xml:space="preserve"> </w:t>
      </w:r>
      <w:r w:rsidR="00134650">
        <w:rPr>
          <w:rFonts w:ascii="Times New Roman" w:hAnsi="Times New Roman"/>
        </w:rPr>
        <w:t xml:space="preserve">έχει </w:t>
      </w:r>
      <m:oMath>
        <m:r>
          <w:rPr>
            <w:rFonts w:ascii="Cambria Math" w:hAnsi="Cambria Math"/>
          </w:rPr>
          <m:t>16</m:t>
        </m:r>
      </m:oMath>
      <w:r w:rsidR="00134650">
        <w:rPr>
          <w:rFonts w:ascii="Times New Roman" w:hAnsi="Times New Roman"/>
        </w:rPr>
        <w:t xml:space="preserve"> κορυφές. Η αφαίρεση της κορυφής </w:t>
      </w:r>
      <m:oMath>
        <m:r>
          <w:rPr>
            <w:rFonts w:ascii="Cambria Math" w:hAnsi="Cambria Math"/>
            <w:lang w:val="en-US"/>
          </w:rPr>
          <m:t>x</m:t>
        </m:r>
      </m:oMath>
      <w:r w:rsidR="00134650" w:rsidRPr="00052AA0">
        <w:rPr>
          <w:rFonts w:ascii="Times New Roman" w:hAnsi="Times New Roman"/>
        </w:rPr>
        <w:t xml:space="preserve"> </w:t>
      </w:r>
      <w:r w:rsidR="00134650">
        <w:rPr>
          <w:rFonts w:ascii="Times New Roman" w:hAnsi="Times New Roman"/>
        </w:rPr>
        <w:t xml:space="preserve">δημιουργεί ένα δάσος με </w:t>
      </w:r>
      <m:oMath>
        <m:r>
          <w:rPr>
            <w:rFonts w:ascii="Cambria Math" w:hAnsi="Cambria Math"/>
          </w:rPr>
          <m:t>3</m:t>
        </m:r>
      </m:oMath>
      <w:r w:rsidR="00134650">
        <w:rPr>
          <w:rFonts w:ascii="Times New Roman" w:hAnsi="Times New Roman"/>
        </w:rPr>
        <w:t xml:space="preserve"> δένδρα, όπου το ένα έχει </w:t>
      </w:r>
      <m:oMath>
        <m:r>
          <w:rPr>
            <w:rFonts w:ascii="Cambria Math" w:hAnsi="Cambria Math"/>
          </w:rPr>
          <m:t>9&lt;</m:t>
        </m:r>
        <m:f>
          <m:fPr>
            <m:ctrlPr>
              <w:rPr>
                <w:rFonts w:ascii="Cambria Math" w:hAnsi="Cambria Math"/>
                <w:i/>
              </w:rPr>
            </m:ctrlPr>
          </m:fPr>
          <m:num>
            <m:r>
              <w:rPr>
                <w:rFonts w:ascii="Cambria Math" w:hAnsi="Cambria Math"/>
              </w:rPr>
              <m:t>2∙16</m:t>
            </m:r>
          </m:num>
          <m:den>
            <m:r>
              <w:rPr>
                <w:rFonts w:ascii="Cambria Math" w:hAnsi="Cambria Math"/>
              </w:rPr>
              <m:t>3</m:t>
            </m:r>
          </m:den>
        </m:f>
        <m:r>
          <w:rPr>
            <w:rFonts w:ascii="Cambria Math" w:hAnsi="Cambria Math"/>
          </w:rPr>
          <m:t>≈10,67</m:t>
        </m:r>
      </m:oMath>
      <w:r w:rsidR="00134650" w:rsidRPr="00052AA0">
        <w:rPr>
          <w:rFonts w:ascii="Times New Roman" w:hAnsi="Times New Roman"/>
        </w:rPr>
        <w:t xml:space="preserve"> </w:t>
      </w:r>
      <w:r w:rsidR="00134650">
        <w:rPr>
          <w:rFonts w:ascii="Times New Roman" w:hAnsi="Times New Roman"/>
        </w:rPr>
        <w:t xml:space="preserve">κορυφές και τα άλλα δύο έχουν λιγότερες από </w:t>
      </w:r>
      <m:oMath>
        <m:f>
          <m:fPr>
            <m:ctrlPr>
              <w:rPr>
                <w:rFonts w:ascii="Cambria Math" w:hAnsi="Cambria Math"/>
                <w:i/>
              </w:rPr>
            </m:ctrlPr>
          </m:fPr>
          <m:num>
            <m:r>
              <w:rPr>
                <w:rFonts w:ascii="Cambria Math" w:hAnsi="Cambria Math"/>
              </w:rPr>
              <m:t>16</m:t>
            </m:r>
          </m:num>
          <m:den>
            <m:r>
              <w:rPr>
                <w:rFonts w:ascii="Cambria Math" w:hAnsi="Cambria Math"/>
              </w:rPr>
              <m:t>3</m:t>
            </m:r>
          </m:den>
        </m:f>
        <m:r>
          <w:rPr>
            <w:rFonts w:ascii="Cambria Math" w:hAnsi="Cambria Math"/>
          </w:rPr>
          <m:t>≈5,33</m:t>
        </m:r>
      </m:oMath>
      <w:r w:rsidR="00134650">
        <w:rPr>
          <w:rFonts w:ascii="Times New Roman" w:hAnsi="Times New Roman"/>
        </w:rPr>
        <w:t xml:space="preserve"> κορυφές.</w:t>
      </w:r>
    </w:p>
    <w:p w:rsidR="00134650" w:rsidRDefault="00134650" w:rsidP="00134650">
      <w:pPr>
        <w:jc w:val="center"/>
        <w:rPr>
          <w:rFonts w:ascii="Times New Roman" w:hAnsi="Times New Roman"/>
        </w:rPr>
      </w:pPr>
      <w:r>
        <w:rPr>
          <w:rFonts w:ascii="Times New Roman" w:hAnsi="Times New Roman"/>
          <w:noProof/>
        </w:rPr>
        <w:drawing>
          <wp:inline distT="0" distB="0" distL="0" distR="0">
            <wp:extent cx="4165200" cy="185760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png"/>
                    <pic:cNvPicPr/>
                  </pic:nvPicPr>
                  <pic:blipFill>
                    <a:blip r:embed="rId7"/>
                    <a:stretch>
                      <a:fillRect/>
                    </a:stretch>
                  </pic:blipFill>
                  <pic:spPr>
                    <a:xfrm>
                      <a:off x="0" y="0"/>
                      <a:ext cx="4165200" cy="1857600"/>
                    </a:xfrm>
                    <a:prstGeom prst="rect">
                      <a:avLst/>
                    </a:prstGeom>
                  </pic:spPr>
                </pic:pic>
              </a:graphicData>
            </a:graphic>
          </wp:inline>
        </w:drawing>
      </w:r>
    </w:p>
    <w:p w:rsidR="00B826BB" w:rsidRPr="00B826BB" w:rsidRDefault="001A7032" w:rsidP="00B826BB">
      <w:pPr>
        <w:jc w:val="both"/>
        <w:rPr>
          <w:rFonts w:ascii="Times New Roman" w:hAnsi="Times New Roman"/>
        </w:rPr>
      </w:pPr>
      <w:r w:rsidRPr="001A7032">
        <w:rPr>
          <w:rFonts w:ascii="Times New Roman" w:hAnsi="Times New Roman"/>
          <w:i/>
        </w:rPr>
        <w:t>Υπόδειξη:</w:t>
      </w:r>
      <w:r w:rsidRPr="001A7032">
        <w:rPr>
          <w:rFonts w:ascii="Times New Roman" w:hAnsi="Times New Roman"/>
        </w:rPr>
        <w:t xml:space="preserve"> </w:t>
      </w:r>
      <w:r w:rsidR="00B826BB" w:rsidRPr="00B826BB">
        <w:rPr>
          <w:rFonts w:ascii="Times New Roman" w:hAnsi="Times New Roman"/>
          <w:i/>
        </w:rPr>
        <w:t xml:space="preserve">Για τον ‘εντοπισμό’ της κορυφής </w:t>
      </w:r>
      <m:oMath>
        <m:r>
          <w:rPr>
            <w:rFonts w:ascii="Cambria Math" w:hAnsi="Cambria Math"/>
            <w:lang w:val="en-US"/>
          </w:rPr>
          <m:t>x</m:t>
        </m:r>
      </m:oMath>
      <w:r w:rsidR="00B826BB" w:rsidRPr="00B826BB">
        <w:rPr>
          <w:rFonts w:ascii="Times New Roman" w:eastAsiaTheme="minorEastAsia" w:hAnsi="Times New Roman"/>
          <w:i/>
        </w:rPr>
        <w:t>,</w:t>
      </w:r>
      <w:r w:rsidR="00B826BB" w:rsidRPr="00B826BB">
        <w:rPr>
          <w:rFonts w:ascii="Times New Roman" w:hAnsi="Times New Roman"/>
          <w:i/>
        </w:rPr>
        <w:t xml:space="preserve"> θεωρήστε ως ρίζα του </w:t>
      </w:r>
      <m:oMath>
        <m:r>
          <w:rPr>
            <w:rFonts w:ascii="Cambria Math" w:hAnsi="Cambria Math"/>
          </w:rPr>
          <m:t>Τ</m:t>
        </m:r>
      </m:oMath>
      <w:r w:rsidR="00B826BB" w:rsidRPr="00B826BB">
        <w:rPr>
          <w:rFonts w:ascii="Times New Roman" w:hAnsi="Times New Roman"/>
          <w:i/>
        </w:rPr>
        <w:t xml:space="preserve"> μία οποιαδήποτε κορυφή και κινηθείτε προοδευτικά προς τα φύλλα</w:t>
      </w:r>
      <w:r w:rsidR="00B826BB" w:rsidRPr="00B826BB">
        <w:rPr>
          <w:rFonts w:ascii="Times New Roman" w:hAnsi="Times New Roman"/>
        </w:rPr>
        <w:t xml:space="preserve">. </w:t>
      </w:r>
    </w:p>
    <w:p w:rsidR="00B826BB" w:rsidRPr="00B826BB" w:rsidRDefault="00B826BB" w:rsidP="00B826BB">
      <w:pPr>
        <w:jc w:val="both"/>
        <w:rPr>
          <w:rFonts w:ascii="Times New Roman" w:hAnsi="Times New Roman"/>
          <w:b/>
        </w:rPr>
      </w:pPr>
      <w:r w:rsidRPr="00B826BB">
        <w:rPr>
          <w:rFonts w:ascii="Times New Roman" w:hAnsi="Times New Roman"/>
          <w:b/>
        </w:rPr>
        <w:t>Απάντηση</w:t>
      </w:r>
    </w:p>
    <w:p w:rsidR="00B826BB" w:rsidRPr="00B02401" w:rsidRDefault="00B826BB" w:rsidP="00B826BB">
      <w:pPr>
        <w:jc w:val="both"/>
        <w:rPr>
          <w:rFonts w:ascii="Times New Roman" w:hAnsi="Times New Roman"/>
        </w:rPr>
      </w:pPr>
      <w:r w:rsidRPr="00B02401">
        <w:rPr>
          <w:rFonts w:ascii="Times New Roman" w:hAnsi="Times New Roman"/>
        </w:rPr>
        <w:t xml:space="preserve">Σε αυτό το ερώτημα είναι χρήσιμη και απλή μία 'κατασκευαστικού' τύπου απόδειξη, δηλαδή μπορούμε να αποδείξουμε την ύπαρξη της ζητούμενης κορυφής </w:t>
      </w:r>
      <m:oMath>
        <m:r>
          <w:rPr>
            <w:rFonts w:ascii="Cambria Math" w:hAnsi="Cambria Math"/>
            <w:lang w:val="en-US"/>
          </w:rPr>
          <m:t>x</m:t>
        </m:r>
      </m:oMath>
      <w:r w:rsidRPr="00B02401">
        <w:rPr>
          <w:rFonts w:ascii="Times New Roman" w:eastAsiaTheme="minorEastAsia" w:hAnsi="Times New Roman"/>
        </w:rPr>
        <w:t xml:space="preserve"> </w:t>
      </w:r>
      <w:r w:rsidRPr="00B02401">
        <w:rPr>
          <w:rFonts w:ascii="Times New Roman" w:hAnsi="Times New Roman"/>
        </w:rPr>
        <w:t xml:space="preserve">περιγράφοντας μια διαδικασία η οποία την εντοπίζει. </w:t>
      </w:r>
    </w:p>
    <w:p w:rsidR="00756168" w:rsidRDefault="00B826BB" w:rsidP="00B02401">
      <w:pPr>
        <w:jc w:val="both"/>
        <w:rPr>
          <w:rFonts w:ascii="Times New Roman" w:hAnsi="Times New Roman"/>
        </w:rPr>
      </w:pPr>
      <w:r w:rsidRPr="00B02401">
        <w:rPr>
          <w:rFonts w:ascii="Times New Roman" w:hAnsi="Times New Roman"/>
        </w:rPr>
        <w:t xml:space="preserve">Θεωρούμε λοιπόν το </w:t>
      </w:r>
      <m:oMath>
        <m:r>
          <w:rPr>
            <w:rFonts w:ascii="Cambria Math" w:hAnsi="Cambria Math"/>
          </w:rPr>
          <m:t>Τ</m:t>
        </m:r>
      </m:oMath>
      <w:r w:rsidRPr="00B02401">
        <w:rPr>
          <w:rFonts w:ascii="Times New Roman" w:hAnsi="Times New Roman"/>
        </w:rPr>
        <w:t xml:space="preserve"> ως δένδρο με ρίζα μια αυθαίρετη κορυφή </w:t>
      </w:r>
      <m:oMath>
        <m:r>
          <w:rPr>
            <w:rFonts w:ascii="Cambria Math" w:hAnsi="Cambria Math"/>
            <w:lang w:val="en-US"/>
          </w:rPr>
          <m:t>r</m:t>
        </m:r>
      </m:oMath>
      <w:r w:rsidR="009331B7">
        <w:rPr>
          <w:rFonts w:ascii="Times New Roman" w:hAnsi="Times New Roman"/>
        </w:rPr>
        <w:t xml:space="preserve"> και αναζητούμε </w:t>
      </w:r>
      <w:r w:rsidR="00B02401">
        <w:rPr>
          <w:rFonts w:ascii="Times New Roman" w:hAnsi="Times New Roman"/>
        </w:rPr>
        <w:t xml:space="preserve">μια κορυφή </w:t>
      </w:r>
      <m:oMath>
        <m:r>
          <w:rPr>
            <w:rFonts w:ascii="Cambria Math" w:hAnsi="Cambria Math"/>
            <w:lang w:val="en-US"/>
          </w:rPr>
          <m:t>z</m:t>
        </m:r>
      </m:oMath>
      <w:r w:rsidR="00B02401" w:rsidRPr="00593717">
        <w:rPr>
          <w:rFonts w:ascii="Times New Roman" w:hAnsi="Times New Roman"/>
        </w:rPr>
        <w:t xml:space="preserve"> </w:t>
      </w:r>
      <w:r w:rsidR="00593717">
        <w:rPr>
          <w:rFonts w:ascii="Times New Roman" w:hAnsi="Times New Roman"/>
        </w:rPr>
        <w:t xml:space="preserve">η οποία έχει τουλάχιστον </w:t>
      </w:r>
      <m:oMath>
        <m:r>
          <w:rPr>
            <w:rFonts w:ascii="Cambria Math" w:hAnsi="Cambria Math"/>
            <w:lang w:val="en-US"/>
          </w:rPr>
          <m:t>n</m:t>
        </m:r>
        <m:r>
          <w:rPr>
            <w:rFonts w:ascii="Cambria Math" w:hAnsi="Cambria Math"/>
          </w:rPr>
          <m:t>/3</m:t>
        </m:r>
      </m:oMath>
      <w:r w:rsidR="00593717">
        <w:rPr>
          <w:rFonts w:ascii="Times New Roman" w:hAnsi="Times New Roman"/>
        </w:rPr>
        <w:t xml:space="preserve"> απογόνους και κάθε παιδί της </w:t>
      </w:r>
      <w:r w:rsidR="009331B7">
        <w:rPr>
          <w:rFonts w:ascii="Times New Roman" w:hAnsi="Times New Roman"/>
        </w:rPr>
        <w:t xml:space="preserve">είναι η ρίζα ενός </w:t>
      </w:r>
      <w:r w:rsidR="009331B7">
        <w:rPr>
          <w:rFonts w:ascii="Times New Roman" w:hAnsi="Times New Roman"/>
        </w:rPr>
        <w:lastRenderedPageBreak/>
        <w:t xml:space="preserve">δέντρου με </w:t>
      </w:r>
      <w:r w:rsidR="00593717">
        <w:rPr>
          <w:rFonts w:ascii="Times New Roman" w:hAnsi="Times New Roman"/>
        </w:rPr>
        <w:t>λιγότερ</w:t>
      </w:r>
      <w:r w:rsidR="009331B7">
        <w:rPr>
          <w:rFonts w:ascii="Times New Roman" w:hAnsi="Times New Roman"/>
        </w:rPr>
        <w:t>ες</w:t>
      </w:r>
      <w:r w:rsidR="00593717">
        <w:rPr>
          <w:rFonts w:ascii="Times New Roman" w:hAnsi="Times New Roman"/>
        </w:rPr>
        <w:t xml:space="preserve"> από </w:t>
      </w:r>
      <m:oMath>
        <m:r>
          <w:rPr>
            <w:rFonts w:ascii="Cambria Math" w:hAnsi="Cambria Math"/>
            <w:lang w:val="en-US"/>
          </w:rPr>
          <m:t>n</m:t>
        </m:r>
        <m:r>
          <w:rPr>
            <w:rFonts w:ascii="Cambria Math" w:hAnsi="Cambria Math"/>
          </w:rPr>
          <m:t>/3</m:t>
        </m:r>
      </m:oMath>
      <w:r w:rsidR="00593717">
        <w:rPr>
          <w:rFonts w:ascii="Times New Roman" w:hAnsi="Times New Roman"/>
        </w:rPr>
        <w:t xml:space="preserve"> </w:t>
      </w:r>
      <w:r w:rsidR="009331B7">
        <w:rPr>
          <w:rFonts w:ascii="Times New Roman" w:hAnsi="Times New Roman"/>
        </w:rPr>
        <w:t>κορυφές</w:t>
      </w:r>
      <w:r w:rsidR="00593717">
        <w:rPr>
          <w:rFonts w:ascii="Times New Roman" w:hAnsi="Times New Roman"/>
        </w:rPr>
        <w:t xml:space="preserve">. </w:t>
      </w:r>
      <w:r w:rsidR="00EC2325">
        <w:rPr>
          <w:rFonts w:ascii="Times New Roman" w:hAnsi="Times New Roman"/>
        </w:rPr>
        <w:t xml:space="preserve">Πράγματι, </w:t>
      </w:r>
      <w:r w:rsidR="00756168">
        <w:rPr>
          <w:rFonts w:ascii="Times New Roman" w:hAnsi="Times New Roman"/>
        </w:rPr>
        <w:t xml:space="preserve">αν θέσουμε </w:t>
      </w:r>
      <m:oMath>
        <m:r>
          <w:rPr>
            <w:rFonts w:ascii="Cambria Math" w:hAnsi="Cambria Math"/>
            <w:lang w:val="en-US"/>
          </w:rPr>
          <m:t>x</m:t>
        </m:r>
        <m:r>
          <w:rPr>
            <w:rFonts w:ascii="Cambria Math" w:hAnsi="Cambria Math"/>
          </w:rPr>
          <m:t>=</m:t>
        </m:r>
        <m:r>
          <w:rPr>
            <w:rFonts w:ascii="Cambria Math" w:hAnsi="Cambria Math"/>
            <w:lang w:val="en-US"/>
          </w:rPr>
          <m:t>z</m:t>
        </m:r>
      </m:oMath>
      <w:r w:rsidR="00756168" w:rsidRPr="00756168">
        <w:rPr>
          <w:rFonts w:ascii="Times New Roman" w:hAnsi="Times New Roman"/>
        </w:rPr>
        <w:t xml:space="preserve"> </w:t>
      </w:r>
      <w:r w:rsidR="00756168">
        <w:rPr>
          <w:rFonts w:ascii="Times New Roman" w:hAnsi="Times New Roman"/>
        </w:rPr>
        <w:t>τότε ικανοποιούμε τη ζητούμενη ιδιότητα</w:t>
      </w:r>
      <w:r w:rsidR="009331B7">
        <w:rPr>
          <w:rFonts w:ascii="Times New Roman" w:hAnsi="Times New Roman"/>
        </w:rPr>
        <w:t>: κάθε</w:t>
      </w:r>
      <w:r w:rsidR="00756168">
        <w:rPr>
          <w:rFonts w:ascii="Times New Roman" w:hAnsi="Times New Roman"/>
        </w:rPr>
        <w:t xml:space="preserve"> δένδρο</w:t>
      </w:r>
      <w:r w:rsidR="009331B7">
        <w:rPr>
          <w:rFonts w:ascii="Times New Roman" w:hAnsi="Times New Roman"/>
        </w:rPr>
        <w:t xml:space="preserve">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756168">
        <w:rPr>
          <w:rFonts w:ascii="Times New Roman" w:hAnsi="Times New Roman"/>
        </w:rPr>
        <w:t xml:space="preserve"> στο δάσος </w:t>
      </w:r>
      <m:oMath>
        <m:r>
          <w:rPr>
            <w:rFonts w:ascii="Cambria Math" w:hAnsi="Cambria Math"/>
          </w:rPr>
          <m:t>Τ\</m:t>
        </m:r>
        <m:r>
          <w:rPr>
            <w:rFonts w:ascii="Cambria Math" w:hAnsi="Cambria Math"/>
            <w:lang w:val="en-US"/>
          </w:rPr>
          <m:t>z</m:t>
        </m:r>
      </m:oMath>
      <w:r w:rsidR="00756168">
        <w:rPr>
          <w:rFonts w:ascii="Times New Roman" w:hAnsi="Times New Roman"/>
        </w:rPr>
        <w:t xml:space="preserve"> </w:t>
      </w:r>
      <w:r w:rsidR="009331B7">
        <w:rPr>
          <w:rFonts w:ascii="Times New Roman" w:hAnsi="Times New Roman"/>
        </w:rPr>
        <w:t>α</w:t>
      </w:r>
      <w:r w:rsidR="00756168">
        <w:rPr>
          <w:rFonts w:ascii="Times New Roman" w:hAnsi="Times New Roman"/>
        </w:rPr>
        <w:t xml:space="preserve">ν περιλαμβάνει ένα παιδί της </w:t>
      </w:r>
      <m:oMath>
        <m:r>
          <w:rPr>
            <w:rFonts w:ascii="Cambria Math" w:hAnsi="Cambria Math"/>
            <w:lang w:val="en-US"/>
          </w:rPr>
          <m:t>z</m:t>
        </m:r>
      </m:oMath>
      <w:r w:rsidR="00756168" w:rsidRPr="00756168">
        <w:rPr>
          <w:rFonts w:ascii="Times New Roman" w:hAnsi="Times New Roman"/>
        </w:rPr>
        <w:t xml:space="preserve"> </w:t>
      </w:r>
      <w:r w:rsidR="00756168">
        <w:rPr>
          <w:rFonts w:ascii="Times New Roman" w:hAnsi="Times New Roman"/>
        </w:rPr>
        <w:t xml:space="preserve">έχει λιγότερες από </w:t>
      </w:r>
      <m:oMath>
        <m:r>
          <w:rPr>
            <w:rFonts w:ascii="Cambria Math" w:hAnsi="Cambria Math"/>
            <w:lang w:val="en-US"/>
          </w:rPr>
          <m:t>n</m:t>
        </m:r>
        <m:r>
          <w:rPr>
            <w:rFonts w:ascii="Cambria Math" w:hAnsi="Cambria Math"/>
          </w:rPr>
          <m:t>/3</m:t>
        </m:r>
      </m:oMath>
      <w:r w:rsidR="00756168" w:rsidRPr="00B826BB">
        <w:rPr>
          <w:rFonts w:ascii="Times New Roman" w:hAnsi="Times New Roman"/>
        </w:rPr>
        <w:t xml:space="preserve"> </w:t>
      </w:r>
      <w:r w:rsidR="00756168">
        <w:rPr>
          <w:rFonts w:ascii="Times New Roman" w:hAnsi="Times New Roman"/>
        </w:rPr>
        <w:t>κορυφές</w:t>
      </w:r>
      <w:r w:rsidR="009331B7">
        <w:rPr>
          <w:rFonts w:ascii="Times New Roman" w:hAnsi="Times New Roman"/>
        </w:rPr>
        <w:t>,</w:t>
      </w:r>
      <w:r w:rsidR="00756168">
        <w:rPr>
          <w:rFonts w:ascii="Times New Roman" w:hAnsi="Times New Roman"/>
        </w:rPr>
        <w:t xml:space="preserve"> </w:t>
      </w:r>
      <w:r w:rsidR="009331B7">
        <w:rPr>
          <w:rFonts w:ascii="Times New Roman" w:hAnsi="Times New Roman"/>
        </w:rPr>
        <w:t>δ</w:t>
      </w:r>
      <w:r w:rsidR="00756168">
        <w:rPr>
          <w:rFonts w:ascii="Times New Roman" w:hAnsi="Times New Roman"/>
        </w:rPr>
        <w:t>ιαφορετικά</w:t>
      </w:r>
      <w:r w:rsidR="009331B7">
        <w:rPr>
          <w:rFonts w:ascii="Times New Roman" w:hAnsi="Times New Roman"/>
        </w:rPr>
        <w:t xml:space="preserve"> </w:t>
      </w:r>
      <w:r w:rsidR="00756168">
        <w:rPr>
          <w:rFonts w:ascii="Times New Roman" w:hAnsi="Times New Roman"/>
        </w:rPr>
        <w:t xml:space="preserve">αποτελείται από τις κορυφές που δεν είναι απόγονοι της </w:t>
      </w:r>
      <m:oMath>
        <m:r>
          <w:rPr>
            <w:rFonts w:ascii="Cambria Math" w:hAnsi="Cambria Math"/>
            <w:lang w:val="en-US"/>
          </w:rPr>
          <m:t>z</m:t>
        </m:r>
      </m:oMath>
      <w:r w:rsidR="00756168" w:rsidRPr="00756168">
        <w:rPr>
          <w:rFonts w:ascii="Times New Roman" w:hAnsi="Times New Roman"/>
        </w:rPr>
        <w:t xml:space="preserve">, </w:t>
      </w:r>
      <w:r w:rsidR="00756168">
        <w:rPr>
          <w:rFonts w:ascii="Times New Roman" w:hAnsi="Times New Roman"/>
        </w:rPr>
        <w:t xml:space="preserve">οπότε έχει το πολύ </w:t>
      </w:r>
      <m:oMath>
        <m:r>
          <w:rPr>
            <w:rFonts w:ascii="Cambria Math" w:hAnsi="Cambria Math"/>
            <w:lang w:val="en-US"/>
          </w:rPr>
          <m:t>n</m:t>
        </m:r>
        <m:r>
          <w:rPr>
            <w:rFonts w:ascii="Cambria Math" w:hAnsi="Cambria Math"/>
          </w:rPr>
          <m:t>-</m:t>
        </m:r>
        <m:f>
          <m:fPr>
            <m:ctrlPr>
              <w:rPr>
                <w:rFonts w:ascii="Cambria Math" w:hAnsi="Cambria Math"/>
                <w:i/>
              </w:rPr>
            </m:ctrlPr>
          </m:fPr>
          <m:num>
            <m:r>
              <w:rPr>
                <w:rFonts w:ascii="Cambria Math" w:hAnsi="Cambria Math"/>
                <w:lang w:val="en-US"/>
              </w:rPr>
              <m:t>n</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lang w:val="en-US"/>
              </w:rPr>
              <m:t>n</m:t>
            </m:r>
          </m:num>
          <m:den>
            <m:r>
              <w:rPr>
                <w:rFonts w:ascii="Cambria Math" w:hAnsi="Cambria Math"/>
              </w:rPr>
              <m:t>3</m:t>
            </m:r>
          </m:den>
        </m:f>
      </m:oMath>
      <w:r w:rsidR="00756168">
        <w:rPr>
          <w:rFonts w:ascii="Times New Roman" w:hAnsi="Times New Roman"/>
        </w:rPr>
        <w:t xml:space="preserve"> κορυφές.</w:t>
      </w:r>
      <w:r w:rsidR="00756168" w:rsidRPr="00B02401">
        <w:rPr>
          <w:rFonts w:ascii="Times New Roman" w:hAnsi="Times New Roman"/>
        </w:rPr>
        <w:t xml:space="preserve"> </w:t>
      </w:r>
    </w:p>
    <w:p w:rsidR="00B02401" w:rsidRPr="00B02401" w:rsidRDefault="00756168" w:rsidP="00B02401">
      <w:pPr>
        <w:jc w:val="both"/>
        <w:rPr>
          <w:rFonts w:ascii="Times New Roman" w:eastAsiaTheme="minorEastAsia" w:hAnsi="Times New Roman"/>
        </w:rPr>
      </w:pPr>
      <w:r>
        <w:rPr>
          <w:rFonts w:ascii="Times New Roman" w:hAnsi="Times New Roman"/>
        </w:rPr>
        <w:t xml:space="preserve">Αρχικά </w:t>
      </w:r>
      <w:r w:rsidR="00B826BB" w:rsidRPr="00B02401">
        <w:rPr>
          <w:rFonts w:ascii="Times New Roman" w:hAnsi="Times New Roman"/>
        </w:rPr>
        <w:t xml:space="preserve">θέτουμε ως </w:t>
      </w:r>
      <m:oMath>
        <m:r>
          <w:rPr>
            <w:rFonts w:ascii="Cambria Math" w:hAnsi="Cambria Math"/>
            <w:lang w:val="en-US"/>
          </w:rPr>
          <m:t>z</m:t>
        </m:r>
      </m:oMath>
      <w:r w:rsidR="00B826BB" w:rsidRPr="00B02401">
        <w:rPr>
          <w:rFonts w:ascii="Times New Roman" w:hAnsi="Times New Roman"/>
        </w:rPr>
        <w:t xml:space="preserve"> την τρέχουσα υπό εξέταση κορυφή, αρχικά δηλαδή θέτουμε </w:t>
      </w:r>
      <m:oMath>
        <m:r>
          <w:rPr>
            <w:rFonts w:ascii="Cambria Math" w:hAnsi="Cambria Math"/>
            <w:lang w:val="en-US"/>
          </w:rPr>
          <m:t>z</m:t>
        </m:r>
        <m:r>
          <w:rPr>
            <w:rFonts w:ascii="Cambria Math" w:hAnsi="Cambria Math"/>
          </w:rPr>
          <m:t>=</m:t>
        </m:r>
        <m:r>
          <w:rPr>
            <w:rFonts w:ascii="Cambria Math" w:hAnsi="Cambria Math"/>
            <w:lang w:val="en-US"/>
          </w:rPr>
          <m:t>r</m:t>
        </m:r>
      </m:oMath>
      <w:r w:rsidR="00B826BB" w:rsidRPr="00B02401">
        <w:rPr>
          <w:rFonts w:ascii="Times New Roman" w:hAnsi="Times New Roman"/>
        </w:rPr>
        <w:t xml:space="preserve">. </w:t>
      </w:r>
      <w:r w:rsidR="00BB45B3">
        <w:rPr>
          <w:rFonts w:ascii="Times New Roman" w:hAnsi="Times New Roman"/>
        </w:rPr>
        <w:t>Αν η</w:t>
      </w:r>
      <w:r w:rsidR="00B02401" w:rsidRPr="00B02401">
        <w:rPr>
          <w:rFonts w:ascii="Times New Roman" w:hAnsi="Times New Roman"/>
        </w:rPr>
        <w:t xml:space="preserve"> </w:t>
      </w:r>
      <m:oMath>
        <m:r>
          <w:rPr>
            <w:rFonts w:ascii="Cambria Math" w:hAnsi="Cambria Math"/>
            <w:lang w:val="en-US"/>
          </w:rPr>
          <m:t>z</m:t>
        </m:r>
      </m:oMath>
      <w:r w:rsidR="00B02401" w:rsidRPr="00B02401">
        <w:rPr>
          <w:rFonts w:ascii="Times New Roman" w:hAnsi="Times New Roman"/>
        </w:rPr>
        <w:t xml:space="preserve"> </w:t>
      </w:r>
      <w:r w:rsidR="00BB45B3">
        <w:rPr>
          <w:rFonts w:ascii="Times New Roman" w:hAnsi="Times New Roman"/>
        </w:rPr>
        <w:t xml:space="preserve">έχει ένα παιδί </w:t>
      </w:r>
      <m:oMath>
        <m:r>
          <w:rPr>
            <w:rFonts w:ascii="Cambria Math" w:hAnsi="Cambria Math"/>
            <w:lang w:val="en-US"/>
          </w:rPr>
          <m:t>y</m:t>
        </m:r>
      </m:oMath>
      <w:r w:rsidR="00BB45B3" w:rsidRPr="00BB45B3">
        <w:rPr>
          <w:rFonts w:ascii="Times New Roman" w:hAnsi="Times New Roman"/>
        </w:rPr>
        <w:t xml:space="preserve"> </w:t>
      </w:r>
      <w:r w:rsidR="00BB45B3">
        <w:rPr>
          <w:rFonts w:ascii="Times New Roman" w:hAnsi="Times New Roman"/>
        </w:rPr>
        <w:t xml:space="preserve">με τουλάχιστον </w:t>
      </w:r>
      <m:oMath>
        <m:f>
          <m:fPr>
            <m:ctrlPr>
              <w:rPr>
                <w:rFonts w:ascii="Cambria Math" w:hAnsi="Cambria Math"/>
                <w:i/>
              </w:rPr>
            </m:ctrlPr>
          </m:fPr>
          <m:num>
            <m:r>
              <w:rPr>
                <w:rFonts w:ascii="Cambria Math" w:hAnsi="Cambria Math"/>
                <w:lang w:val="en-US"/>
              </w:rPr>
              <m:t>n</m:t>
            </m:r>
            <m:ctrlPr>
              <w:rPr>
                <w:rFonts w:ascii="Cambria Math" w:hAnsi="Cambria Math"/>
                <w:i/>
                <w:lang w:val="en-US"/>
              </w:rPr>
            </m:ctrlPr>
          </m:num>
          <m:den>
            <m:r>
              <w:rPr>
                <w:rFonts w:ascii="Cambria Math" w:hAnsi="Cambria Math"/>
              </w:rPr>
              <m:t>3</m:t>
            </m:r>
          </m:den>
        </m:f>
      </m:oMath>
      <w:r w:rsidR="00B02401" w:rsidRPr="00B02401">
        <w:rPr>
          <w:rFonts w:ascii="Times New Roman" w:eastAsiaTheme="minorEastAsia" w:hAnsi="Times New Roman"/>
        </w:rPr>
        <w:t xml:space="preserve"> </w:t>
      </w:r>
      <w:r w:rsidR="00BB45B3">
        <w:rPr>
          <w:rFonts w:ascii="Times New Roman" w:eastAsiaTheme="minorEastAsia" w:hAnsi="Times New Roman"/>
        </w:rPr>
        <w:t xml:space="preserve">απογόνους, τότε </w:t>
      </w:r>
      <w:r w:rsidR="00BB45B3" w:rsidRPr="00B02401">
        <w:rPr>
          <w:rFonts w:ascii="Times New Roman" w:eastAsiaTheme="minorEastAsia" w:hAnsi="Times New Roman"/>
        </w:rPr>
        <w:t xml:space="preserve">θέτουμε </w:t>
      </w:r>
      <m:oMath>
        <m:r>
          <w:rPr>
            <w:rFonts w:ascii="Cambria Math" w:eastAsiaTheme="minorEastAsia" w:hAnsi="Cambria Math"/>
            <w:lang w:val="en-US"/>
          </w:rPr>
          <m:t>z</m:t>
        </m:r>
        <m:r>
          <w:rPr>
            <w:rFonts w:ascii="Cambria Math" w:eastAsiaTheme="minorEastAsia" w:hAnsi="Cambria Math"/>
          </w:rPr>
          <m:t>=</m:t>
        </m:r>
        <m:r>
          <w:rPr>
            <w:rFonts w:ascii="Cambria Math" w:eastAsiaTheme="minorEastAsia" w:hAnsi="Cambria Math"/>
            <w:lang w:val="en-US"/>
          </w:rPr>
          <m:t>y</m:t>
        </m:r>
      </m:oMath>
      <w:r w:rsidR="00BB45B3" w:rsidRPr="00B02401">
        <w:rPr>
          <w:rFonts w:ascii="Times New Roman" w:eastAsiaTheme="minorEastAsia" w:hAnsi="Times New Roman"/>
        </w:rPr>
        <w:t xml:space="preserve"> κ</w:t>
      </w:r>
      <w:r w:rsidR="00BB45B3">
        <w:rPr>
          <w:rFonts w:ascii="Times New Roman" w:eastAsiaTheme="minorEastAsia" w:hAnsi="Times New Roman"/>
        </w:rPr>
        <w:t>α</w:t>
      </w:r>
      <w:r w:rsidR="00BB45B3" w:rsidRPr="00B02401">
        <w:rPr>
          <w:rFonts w:ascii="Times New Roman" w:eastAsiaTheme="minorEastAsia" w:hAnsi="Times New Roman"/>
        </w:rPr>
        <w:t xml:space="preserve">ι επαναλαμβάνουμε τη διαδικασία. </w:t>
      </w:r>
      <w:r w:rsidR="00BB45B3">
        <w:rPr>
          <w:rFonts w:ascii="Times New Roman" w:eastAsiaTheme="minorEastAsia" w:hAnsi="Times New Roman"/>
        </w:rPr>
        <w:t xml:space="preserve">Διαφορετικά, επιστρέφουμε </w:t>
      </w:r>
      <m:oMath>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z</m:t>
        </m:r>
      </m:oMath>
      <w:r w:rsidR="00BB45B3" w:rsidRPr="00BB45B3">
        <w:rPr>
          <w:rFonts w:ascii="Times New Roman" w:eastAsiaTheme="minorEastAsia" w:hAnsi="Times New Roman"/>
        </w:rPr>
        <w:t>.</w:t>
      </w:r>
      <w:r w:rsidR="00B02401" w:rsidRPr="00B02401">
        <w:rPr>
          <w:rFonts w:ascii="Times New Roman" w:eastAsiaTheme="minorEastAsia" w:hAnsi="Times New Roman"/>
        </w:rPr>
        <w:t xml:space="preserve"> </w:t>
      </w:r>
    </w:p>
    <w:p w:rsidR="00B826BB" w:rsidRPr="00B02401" w:rsidRDefault="00BB45B3" w:rsidP="00B826BB">
      <w:pPr>
        <w:jc w:val="both"/>
        <w:rPr>
          <w:rFonts w:ascii="Times New Roman" w:hAnsi="Times New Roman"/>
        </w:rPr>
      </w:pPr>
      <w:r w:rsidRPr="00B02401">
        <w:rPr>
          <w:rFonts w:ascii="Times New Roman" w:eastAsiaTheme="minorEastAsia" w:hAnsi="Times New Roman"/>
        </w:rPr>
        <w:t xml:space="preserve">Παρατηρούμε ότι </w:t>
      </w:r>
      <w:r>
        <w:rPr>
          <w:rFonts w:ascii="Times New Roman" w:eastAsiaTheme="minorEastAsia" w:hAnsi="Times New Roman"/>
        </w:rPr>
        <w:t>η παραπάνω</w:t>
      </w:r>
      <w:r w:rsidR="00B826BB" w:rsidRPr="00B02401">
        <w:rPr>
          <w:rFonts w:ascii="Times New Roman" w:eastAsiaTheme="minorEastAsia" w:hAnsi="Times New Roman"/>
        </w:rPr>
        <w:t xml:space="preserve"> διαδικασία τερματίζει </w:t>
      </w:r>
      <w:r>
        <w:rPr>
          <w:rFonts w:ascii="Times New Roman" w:eastAsiaTheme="minorEastAsia" w:hAnsi="Times New Roman"/>
        </w:rPr>
        <w:t xml:space="preserve">το </w:t>
      </w:r>
      <w:r w:rsidR="00B826BB" w:rsidRPr="00B02401">
        <w:rPr>
          <w:rFonts w:ascii="Times New Roman" w:eastAsiaTheme="minorEastAsia" w:hAnsi="Times New Roman"/>
        </w:rPr>
        <w:t>αργότερο</w:t>
      </w:r>
      <w:r w:rsidR="00B826BB" w:rsidRPr="00B02401">
        <w:rPr>
          <w:rFonts w:ascii="Times New Roman" w:hAnsi="Times New Roman"/>
        </w:rPr>
        <w:t xml:space="preserve"> </w:t>
      </w:r>
      <w:r w:rsidR="00B826BB" w:rsidRPr="00B02401">
        <w:rPr>
          <w:rFonts w:ascii="Times New Roman" w:eastAsiaTheme="minorEastAsia" w:hAnsi="Times New Roman"/>
        </w:rPr>
        <w:t xml:space="preserve">μετά από </w:t>
      </w:r>
      <m:oMath>
        <m:f>
          <m:fPr>
            <m:ctrlPr>
              <w:rPr>
                <w:rFonts w:ascii="Cambria Math" w:hAnsi="Cambria Math"/>
                <w:i/>
              </w:rPr>
            </m:ctrlPr>
          </m:fPr>
          <m:num>
            <m:r>
              <w:rPr>
                <w:rFonts w:ascii="Cambria Math" w:hAnsi="Cambria Math"/>
              </w:rPr>
              <m:t>2</m:t>
            </m:r>
            <m:r>
              <w:rPr>
                <w:rFonts w:ascii="Cambria Math" w:hAnsi="Cambria Math"/>
                <w:lang w:val="en-US"/>
              </w:rPr>
              <m:t>n</m:t>
            </m:r>
            <m:ctrlPr>
              <w:rPr>
                <w:rFonts w:ascii="Cambria Math" w:hAnsi="Cambria Math"/>
                <w:i/>
                <w:lang w:val="en-US"/>
              </w:rPr>
            </m:ctrlPr>
          </m:num>
          <m:den>
            <m:r>
              <w:rPr>
                <w:rFonts w:ascii="Cambria Math" w:hAnsi="Cambria Math"/>
              </w:rPr>
              <m:t>3</m:t>
            </m:r>
          </m:den>
        </m:f>
      </m:oMath>
      <w:r w:rsidR="00B826BB" w:rsidRPr="00B02401">
        <w:rPr>
          <w:rFonts w:ascii="Times New Roman" w:eastAsiaTheme="minorEastAsia" w:hAnsi="Times New Roman"/>
        </w:rPr>
        <w:t xml:space="preserve"> επαναλήψεις, στην οποία περίπτωση όλοι οι πρόγονοι της τρέχουσας κορυφής </w:t>
      </w:r>
      <m:oMath>
        <m:r>
          <w:rPr>
            <w:rFonts w:ascii="Cambria Math" w:hAnsi="Cambria Math"/>
            <w:lang w:val="en-US"/>
          </w:rPr>
          <m:t>z</m:t>
        </m:r>
      </m:oMath>
      <w:r w:rsidR="00B826BB" w:rsidRPr="00B02401">
        <w:rPr>
          <w:rFonts w:ascii="Times New Roman" w:eastAsiaTheme="minorEastAsia" w:hAnsi="Times New Roman"/>
          <w:i/>
        </w:rPr>
        <w:t xml:space="preserve"> </w:t>
      </w:r>
      <w:r w:rsidR="00B826BB" w:rsidRPr="00B02401">
        <w:rPr>
          <w:rFonts w:ascii="Times New Roman" w:eastAsiaTheme="minorEastAsia" w:hAnsi="Times New Roman"/>
        </w:rPr>
        <w:t>στο ριζωμένο δέντρο</w:t>
      </w:r>
      <w:r w:rsidR="00B826BB" w:rsidRPr="00B02401">
        <w:rPr>
          <w:rFonts w:ascii="Times New Roman" w:hAnsi="Times New Roman"/>
          <w:i/>
        </w:rPr>
        <w:t xml:space="preserve"> </w:t>
      </w:r>
      <m:oMath>
        <m:r>
          <w:rPr>
            <w:rFonts w:ascii="Cambria Math" w:hAnsi="Cambria Math"/>
          </w:rPr>
          <m:t>Τ</m:t>
        </m:r>
      </m:oMath>
      <w:r w:rsidR="00B826BB" w:rsidRPr="00B02401">
        <w:rPr>
          <w:rFonts w:ascii="Times New Roman" w:eastAsiaTheme="minorEastAsia" w:hAnsi="Times New Roman"/>
        </w:rPr>
        <w:t xml:space="preserve">  σχηματίζουν ένα μονοπάτι.</w:t>
      </w:r>
    </w:p>
    <w:p w:rsidR="000D1226" w:rsidRPr="004778E5" w:rsidRDefault="00596458" w:rsidP="000D1226">
      <w:pPr>
        <w:spacing w:line="240" w:lineRule="auto"/>
        <w:jc w:val="both"/>
        <w:rPr>
          <w:rFonts w:ascii="Times New Roman" w:hAnsi="Times New Roman"/>
        </w:rPr>
      </w:pPr>
      <w:r>
        <w:rPr>
          <w:rFonts w:ascii="Times New Roman" w:hAnsi="Times New Roman"/>
        </w:rPr>
        <w:t>Το παρακάτω σχήμα απεικονίζει την εκτέλεση της παραπάνω διαδικασίας στο δέ</w:t>
      </w:r>
      <w:r w:rsidR="002B7133">
        <w:rPr>
          <w:rFonts w:ascii="Times New Roman" w:hAnsi="Times New Roman"/>
        </w:rPr>
        <w:t xml:space="preserve">νδρο του </w:t>
      </w:r>
      <w:r w:rsidR="004778E5">
        <w:rPr>
          <w:rFonts w:ascii="Times New Roman" w:hAnsi="Times New Roman"/>
        </w:rPr>
        <w:t>παραδείγματος</w:t>
      </w:r>
      <w:r w:rsidR="002B7133">
        <w:rPr>
          <w:rFonts w:ascii="Times New Roman" w:hAnsi="Times New Roman"/>
        </w:rPr>
        <w:t>.</w:t>
      </w:r>
    </w:p>
    <w:p w:rsidR="0004591D" w:rsidRDefault="00596458" w:rsidP="00596458">
      <w:pPr>
        <w:pStyle w:val="NormalWeb"/>
        <w:spacing w:before="0" w:beforeAutospacing="0" w:after="0" w:afterAutospacing="0"/>
        <w:jc w:val="center"/>
        <w:rPr>
          <w:bCs/>
        </w:rPr>
      </w:pPr>
      <w:r>
        <w:rPr>
          <w:bCs/>
          <w:noProof/>
        </w:rPr>
        <w:drawing>
          <wp:inline distT="0" distB="0" distL="0" distR="0">
            <wp:extent cx="2541600" cy="247320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e2.png"/>
                    <pic:cNvPicPr/>
                  </pic:nvPicPr>
                  <pic:blipFill>
                    <a:blip r:embed="rId8"/>
                    <a:stretch>
                      <a:fillRect/>
                    </a:stretch>
                  </pic:blipFill>
                  <pic:spPr>
                    <a:xfrm>
                      <a:off x="0" y="0"/>
                      <a:ext cx="2541600" cy="2473200"/>
                    </a:xfrm>
                    <a:prstGeom prst="rect">
                      <a:avLst/>
                    </a:prstGeom>
                  </pic:spPr>
                </pic:pic>
              </a:graphicData>
            </a:graphic>
          </wp:inline>
        </w:drawing>
      </w:r>
    </w:p>
    <w:p w:rsidR="004778E5" w:rsidRDefault="004778E5" w:rsidP="00A34AA3">
      <w:pPr>
        <w:pStyle w:val="NormalWeb"/>
        <w:spacing w:before="0" w:beforeAutospacing="0" w:after="0" w:afterAutospacing="0"/>
        <w:rPr>
          <w:bCs/>
        </w:rPr>
      </w:pPr>
    </w:p>
    <w:p w:rsidR="00FA53E7" w:rsidRPr="000164C7" w:rsidRDefault="004778E5" w:rsidP="000164C7">
      <w:pPr>
        <w:pStyle w:val="NormalWeb"/>
        <w:spacing w:before="0" w:beforeAutospacing="0" w:after="0" w:afterAutospacing="0"/>
        <w:jc w:val="both"/>
        <w:rPr>
          <w:bCs/>
        </w:rPr>
      </w:pPr>
      <w:r>
        <w:rPr>
          <w:bCs/>
        </w:rPr>
        <w:t xml:space="preserve">Η ρίζα </w:t>
      </w:r>
      <m:oMath>
        <m:r>
          <w:rPr>
            <w:rFonts w:ascii="Cambria Math" w:hAnsi="Cambria Math"/>
            <w:lang w:val="en-US"/>
          </w:rPr>
          <m:t>r</m:t>
        </m:r>
      </m:oMath>
      <w:r w:rsidRPr="004778E5">
        <w:rPr>
          <w:bCs/>
        </w:rPr>
        <w:t xml:space="preserve"> </w:t>
      </w:r>
      <w:r>
        <w:rPr>
          <w:bCs/>
        </w:rPr>
        <w:t xml:space="preserve">έχει ένα παιδί </w:t>
      </w:r>
      <m:oMath>
        <m:r>
          <w:rPr>
            <w:rFonts w:ascii="Cambria Math" w:hAnsi="Cambria Math"/>
            <w:lang w:val="en-US"/>
          </w:rPr>
          <m:t>w</m:t>
        </m:r>
      </m:oMath>
      <w:r w:rsidRPr="004778E5">
        <w:rPr>
          <w:bCs/>
        </w:rPr>
        <w:t xml:space="preserve"> </w:t>
      </w:r>
      <w:r w:rsidR="000164C7">
        <w:rPr>
          <w:bCs/>
        </w:rPr>
        <w:t xml:space="preserve">με </w:t>
      </w:r>
      <m:oMath>
        <m:r>
          <w:rPr>
            <w:rFonts w:ascii="Cambria Math" w:hAnsi="Cambria Math"/>
          </w:rPr>
          <m:t>11&gt;</m:t>
        </m:r>
        <m:f>
          <m:fPr>
            <m:ctrlPr>
              <w:rPr>
                <w:rFonts w:ascii="Cambria Math" w:hAnsi="Cambria Math"/>
                <w:bCs/>
                <w:i/>
              </w:rPr>
            </m:ctrlPr>
          </m:fPr>
          <m:num>
            <m:r>
              <w:rPr>
                <w:rFonts w:ascii="Cambria Math" w:hAnsi="Cambria Math"/>
              </w:rPr>
              <m:t>16</m:t>
            </m:r>
          </m:num>
          <m:den>
            <m:r>
              <w:rPr>
                <w:rFonts w:ascii="Cambria Math" w:hAnsi="Cambria Math"/>
              </w:rPr>
              <m:t>3</m:t>
            </m:r>
          </m:den>
        </m:f>
      </m:oMath>
      <w:r w:rsidR="000164C7">
        <w:rPr>
          <w:bCs/>
        </w:rPr>
        <w:t xml:space="preserve"> απογόνους. Επομένως, μετά την πρώτη επανάληψη έχουμε </w:t>
      </w:r>
      <m:oMath>
        <m:r>
          <w:rPr>
            <w:rFonts w:ascii="Cambria Math" w:hAnsi="Cambria Math"/>
            <w:lang w:val="en-US"/>
          </w:rPr>
          <m:t>z</m:t>
        </m:r>
        <m:r>
          <w:rPr>
            <w:rFonts w:ascii="Cambria Math" w:hAnsi="Cambria Math"/>
          </w:rPr>
          <m:t>=</m:t>
        </m:r>
        <m:r>
          <w:rPr>
            <w:rFonts w:ascii="Cambria Math" w:hAnsi="Cambria Math"/>
            <w:lang w:val="en-US"/>
          </w:rPr>
          <m:t>w</m:t>
        </m:r>
      </m:oMath>
      <w:r w:rsidR="000164C7" w:rsidRPr="000164C7">
        <w:rPr>
          <w:bCs/>
        </w:rPr>
        <w:t>.</w:t>
      </w:r>
      <w:r w:rsidR="000164C7">
        <w:rPr>
          <w:bCs/>
        </w:rPr>
        <w:t xml:space="preserve"> Η κορυφή </w:t>
      </w:r>
      <m:oMath>
        <m:r>
          <w:rPr>
            <w:rFonts w:ascii="Cambria Math" w:hAnsi="Cambria Math"/>
            <w:lang w:val="en-US"/>
          </w:rPr>
          <m:t>w</m:t>
        </m:r>
      </m:oMath>
      <w:r w:rsidR="000164C7" w:rsidRPr="000164C7">
        <w:rPr>
          <w:bCs/>
        </w:rPr>
        <w:t xml:space="preserve"> </w:t>
      </w:r>
      <w:r w:rsidR="000164C7">
        <w:rPr>
          <w:bCs/>
        </w:rPr>
        <w:t xml:space="preserve">έχει ένα παιδί </w:t>
      </w:r>
      <m:oMath>
        <m:r>
          <w:rPr>
            <w:rFonts w:ascii="Cambria Math" w:hAnsi="Cambria Math"/>
            <w:lang w:val="en-US"/>
          </w:rPr>
          <m:t>x</m:t>
        </m:r>
      </m:oMath>
      <w:r w:rsidR="000164C7" w:rsidRPr="000164C7">
        <w:rPr>
          <w:bCs/>
        </w:rPr>
        <w:t xml:space="preserve"> </w:t>
      </w:r>
      <w:r w:rsidR="000164C7">
        <w:rPr>
          <w:bCs/>
        </w:rPr>
        <w:t xml:space="preserve">με </w:t>
      </w:r>
      <m:oMath>
        <m:r>
          <w:rPr>
            <w:rFonts w:ascii="Cambria Math" w:hAnsi="Cambria Math"/>
          </w:rPr>
          <m:t>7&gt;</m:t>
        </m:r>
        <m:f>
          <m:fPr>
            <m:ctrlPr>
              <w:rPr>
                <w:rFonts w:ascii="Cambria Math" w:hAnsi="Cambria Math"/>
                <w:bCs/>
                <w:i/>
              </w:rPr>
            </m:ctrlPr>
          </m:fPr>
          <m:num>
            <m:r>
              <w:rPr>
                <w:rFonts w:ascii="Cambria Math" w:hAnsi="Cambria Math"/>
              </w:rPr>
              <m:t>16</m:t>
            </m:r>
          </m:num>
          <m:den>
            <m:r>
              <w:rPr>
                <w:rFonts w:ascii="Cambria Math" w:hAnsi="Cambria Math"/>
              </w:rPr>
              <m:t>3</m:t>
            </m:r>
          </m:den>
        </m:f>
      </m:oMath>
      <w:r w:rsidR="000164C7">
        <w:rPr>
          <w:bCs/>
        </w:rPr>
        <w:t xml:space="preserve"> απογόνους. Άρα, μετά τη δεύτερη επανάληψη έχουμε </w:t>
      </w:r>
      <m:oMath>
        <m:r>
          <w:rPr>
            <w:rFonts w:ascii="Cambria Math" w:hAnsi="Cambria Math"/>
            <w:lang w:val="en-US"/>
          </w:rPr>
          <m:t>z</m:t>
        </m:r>
        <m:r>
          <w:rPr>
            <w:rFonts w:ascii="Cambria Math" w:hAnsi="Cambria Math"/>
          </w:rPr>
          <m:t>=</m:t>
        </m:r>
        <m:r>
          <w:rPr>
            <w:rFonts w:ascii="Cambria Math" w:hAnsi="Cambria Math"/>
            <w:lang w:val="en-US"/>
          </w:rPr>
          <m:t>x</m:t>
        </m:r>
      </m:oMath>
      <w:r w:rsidR="000164C7" w:rsidRPr="000164C7">
        <w:rPr>
          <w:bCs/>
        </w:rPr>
        <w:t xml:space="preserve">. </w:t>
      </w:r>
      <w:r w:rsidR="000164C7">
        <w:rPr>
          <w:bCs/>
        </w:rPr>
        <w:t xml:space="preserve">Αυτή είναι και η ζητούμενη κορυφή, αφού τα παιδιά της έχουν λιγότερους από </w:t>
      </w:r>
      <m:oMath>
        <m:r>
          <w:rPr>
            <w:rFonts w:ascii="Cambria Math" w:hAnsi="Cambria Math"/>
          </w:rPr>
          <m:t>5&lt;</m:t>
        </m:r>
        <m:f>
          <m:fPr>
            <m:ctrlPr>
              <w:rPr>
                <w:rFonts w:ascii="Cambria Math" w:hAnsi="Cambria Math"/>
                <w:bCs/>
                <w:i/>
              </w:rPr>
            </m:ctrlPr>
          </m:fPr>
          <m:num>
            <m:r>
              <w:rPr>
                <w:rFonts w:ascii="Cambria Math" w:hAnsi="Cambria Math"/>
              </w:rPr>
              <m:t>16</m:t>
            </m:r>
          </m:num>
          <m:den>
            <m:r>
              <w:rPr>
                <w:rFonts w:ascii="Cambria Math" w:hAnsi="Cambria Math"/>
              </w:rPr>
              <m:t>3</m:t>
            </m:r>
          </m:den>
        </m:f>
      </m:oMath>
      <w:r w:rsidR="000164C7">
        <w:rPr>
          <w:bCs/>
        </w:rPr>
        <w:t xml:space="preserve"> απογόνους.</w:t>
      </w:r>
    </w:p>
    <w:p w:rsidR="00591C57" w:rsidRDefault="00591C57">
      <w:pPr>
        <w:jc w:val="both"/>
        <w:rPr>
          <w:rFonts w:ascii="Times New Roman" w:hAnsi="Times New Roman"/>
          <w:sz w:val="28"/>
        </w:rPr>
      </w:pPr>
    </w:p>
    <w:p w:rsidR="00BB7DAB" w:rsidRDefault="00BB7DAB">
      <w:pPr>
        <w:jc w:val="both"/>
        <w:rPr>
          <w:rFonts w:ascii="Times New Roman" w:hAnsi="Times New Roman"/>
          <w:sz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876CC1" w:rsidRPr="002D5FF2" w:rsidRDefault="00876CC1" w:rsidP="002D5FF2">
      <w:pPr>
        <w:jc w:val="both"/>
        <w:rPr>
          <w:rFonts w:ascii="Times New Roman" w:hAnsi="Times New Roman"/>
          <w:i/>
          <w:color w:val="000000"/>
        </w:rPr>
      </w:pPr>
      <w:r w:rsidRPr="002D5FF2">
        <w:rPr>
          <w:rFonts w:ascii="Times New Roman" w:hAnsi="Times New Roman"/>
          <w:i/>
          <w:color w:val="000000"/>
        </w:rPr>
        <w:t>Το ζητούμενο στο ερώτημα αυτό είναι η εξάσκηση σε έννοιες συνεκτικότητας γραφημάτων.</w:t>
      </w:r>
    </w:p>
    <w:p w:rsidR="00A3276C" w:rsidRPr="00E518A2" w:rsidRDefault="00A3276C" w:rsidP="00A3276C">
      <w:pPr>
        <w:widowControl w:val="0"/>
        <w:autoSpaceDE w:val="0"/>
        <w:autoSpaceDN w:val="0"/>
        <w:adjustRightInd w:val="0"/>
        <w:spacing w:before="0" w:after="240" w:line="260" w:lineRule="atLeast"/>
        <w:rPr>
          <w:rFonts w:ascii="Times" w:hAnsi="Times" w:cs="Times"/>
          <w:b/>
          <w:lang w:eastAsia="en-US"/>
        </w:rPr>
      </w:pPr>
      <w:r w:rsidRPr="00E518A2">
        <w:rPr>
          <w:rFonts w:ascii="Times" w:hAnsi="Times" w:cs="Times"/>
          <w:b/>
          <w:color w:val="B00004"/>
          <w:sz w:val="22"/>
          <w:szCs w:val="22"/>
          <w:lang w:eastAsia="en-US"/>
        </w:rPr>
        <w:lastRenderedPageBreak/>
        <w:t>Συνοδευτικές ασκήσ</w:t>
      </w:r>
      <w:r w:rsidR="0053022D">
        <w:rPr>
          <w:rFonts w:ascii="Times" w:hAnsi="Times" w:cs="Times"/>
          <w:b/>
          <w:color w:val="B00004"/>
          <w:sz w:val="22"/>
          <w:szCs w:val="22"/>
          <w:lang w:eastAsia="en-US"/>
        </w:rPr>
        <w:t xml:space="preserve">εις παλαιοτέρων ετών: #1, #2, </w:t>
      </w:r>
      <w:r w:rsidR="00934A64">
        <w:rPr>
          <w:rFonts w:ascii="Times" w:hAnsi="Times" w:cs="Times"/>
          <w:b/>
          <w:color w:val="B00004"/>
          <w:sz w:val="22"/>
          <w:szCs w:val="22"/>
          <w:lang w:eastAsia="en-US"/>
        </w:rPr>
        <w:t xml:space="preserve">#4, </w:t>
      </w:r>
      <w:r w:rsidR="0053022D">
        <w:rPr>
          <w:rFonts w:ascii="Times" w:hAnsi="Times" w:cs="Times"/>
          <w:b/>
          <w:color w:val="B00004"/>
          <w:sz w:val="22"/>
          <w:szCs w:val="22"/>
          <w:lang w:eastAsia="en-US"/>
        </w:rPr>
        <w:t>#8</w:t>
      </w:r>
    </w:p>
    <w:p w:rsidR="00F74296" w:rsidRPr="00F74296" w:rsidRDefault="00F74296" w:rsidP="00F74296">
      <w:pPr>
        <w:jc w:val="both"/>
        <w:rPr>
          <w:rFonts w:ascii="Times New Roman" w:hAnsi="Times New Roman"/>
        </w:rPr>
      </w:pPr>
      <w:r w:rsidRPr="00F74296">
        <w:rPr>
          <w:rFonts w:ascii="Times New Roman" w:hAnsi="Times New Roman"/>
        </w:rPr>
        <w:t xml:space="preserve">Α. Θεωρήστε συνεκτικό γράφημα </w:t>
      </w:r>
      <m:oMath>
        <m:r>
          <w:rPr>
            <w:rFonts w:ascii="Cambria Math" w:hAnsi="Cambria Math"/>
            <w:lang w:val="en-US"/>
          </w:rPr>
          <m:t>G</m:t>
        </m:r>
        <m:r>
          <w:rPr>
            <w:rFonts w:ascii="Cambria Math" w:hAnsi="Cambria Math"/>
          </w:rPr>
          <m:t>=(</m:t>
        </m:r>
        <m:r>
          <w:rPr>
            <w:rFonts w:ascii="Cambria Math" w:hAnsi="Cambria Math"/>
            <w:lang w:val="en-US"/>
          </w:rPr>
          <m:t>V</m:t>
        </m:r>
        <m:r>
          <w:rPr>
            <w:rFonts w:ascii="Cambria Math" w:hAnsi="Cambria Math"/>
          </w:rPr>
          <m:t>,</m:t>
        </m:r>
        <m:r>
          <w:rPr>
            <w:rFonts w:ascii="Cambria Math" w:hAnsi="Cambria Math"/>
            <w:lang w:val="en-US"/>
          </w:rPr>
          <m:t>E</m:t>
        </m:r>
        <m:r>
          <w:rPr>
            <w:rFonts w:ascii="Cambria Math" w:hAnsi="Cambria Math"/>
          </w:rPr>
          <m:t>)</m:t>
        </m:r>
      </m:oMath>
      <w:r w:rsidRPr="00F74296">
        <w:rPr>
          <w:rFonts w:ascii="Times New Roman" w:hAnsi="Times New Roman"/>
        </w:rPr>
        <w:t xml:space="preserve"> στο οποίο κάθε μη-κενό υποσύνολο κορυφών </w:t>
      </w:r>
      <m:oMath>
        <m:r>
          <w:rPr>
            <w:rFonts w:ascii="Cambria Math" w:hAnsi="Cambria Math"/>
            <w:lang w:val="en-US"/>
          </w:rPr>
          <m:t>S</m:t>
        </m:r>
      </m:oMath>
      <w:r w:rsidRPr="00F74296">
        <w:rPr>
          <w:rFonts w:ascii="Times New Roman" w:hAnsi="Times New Roman"/>
        </w:rPr>
        <w:t xml:space="preserve"> συνδέεται με τουλάχιστον δύο ακμές με τις υπόλοιπες κορυφές </w:t>
      </w:r>
      <m:oMath>
        <m:r>
          <w:rPr>
            <w:rFonts w:ascii="Cambria Math" w:hAnsi="Cambria Math"/>
            <w:lang w:val="en-US"/>
          </w:rPr>
          <m:t>V</m:t>
        </m:r>
        <m:r>
          <w:rPr>
            <w:rFonts w:ascii="Cambria Math" w:hAnsi="Cambria Math"/>
          </w:rPr>
          <m:t>\</m:t>
        </m:r>
        <m:r>
          <w:rPr>
            <w:rFonts w:ascii="Cambria Math" w:hAnsi="Cambria Math"/>
            <w:lang w:val="en-US"/>
          </w:rPr>
          <m:t>S</m:t>
        </m:r>
      </m:oMath>
      <w:r w:rsidRPr="00F74296">
        <w:rPr>
          <w:rFonts w:ascii="Times New Roman" w:hAnsi="Times New Roman"/>
        </w:rPr>
        <w:t xml:space="preserve">. </w:t>
      </w:r>
    </w:p>
    <w:p w:rsidR="00F74296" w:rsidRPr="00F74296" w:rsidRDefault="00F74296" w:rsidP="00F74296">
      <w:pPr>
        <w:ind w:left="720"/>
        <w:jc w:val="both"/>
        <w:rPr>
          <w:rFonts w:ascii="Times New Roman" w:hAnsi="Times New Roman"/>
        </w:rPr>
      </w:pPr>
      <w:r w:rsidRPr="00F74296">
        <w:rPr>
          <w:rFonts w:ascii="Times New Roman" w:hAnsi="Times New Roman"/>
        </w:rPr>
        <w:t>Α.1</w:t>
      </w:r>
      <w:r w:rsidRPr="00F74296">
        <w:rPr>
          <w:rFonts w:ascii="Times New Roman" w:hAnsi="Times New Roman"/>
        </w:rPr>
        <w:tab/>
        <w:t xml:space="preserve">Δείξτε ότι το </w:t>
      </w:r>
      <m:oMath>
        <m:r>
          <w:rPr>
            <w:rFonts w:ascii="Cambria Math" w:hAnsi="Cambria Math"/>
            <w:lang w:val="en-US"/>
          </w:rPr>
          <m:t>G</m:t>
        </m:r>
      </m:oMath>
      <w:r w:rsidRPr="00F74296">
        <w:rPr>
          <w:rFonts w:ascii="Times New Roman" w:hAnsi="Times New Roman"/>
        </w:rPr>
        <w:t xml:space="preserve"> δεν περιέχει καμία γέφυρα. </w:t>
      </w:r>
    </w:p>
    <w:p w:rsidR="00F74296" w:rsidRPr="00F74296" w:rsidRDefault="00F74296" w:rsidP="00F74296">
      <w:pPr>
        <w:ind w:left="720"/>
        <w:jc w:val="both"/>
        <w:rPr>
          <w:rFonts w:ascii="Times New Roman" w:hAnsi="Times New Roman"/>
        </w:rPr>
      </w:pPr>
      <w:r w:rsidRPr="00F74296">
        <w:rPr>
          <w:rFonts w:ascii="Times New Roman" w:hAnsi="Times New Roman"/>
        </w:rPr>
        <w:t>Α.2</w:t>
      </w:r>
      <w:r w:rsidRPr="00F74296">
        <w:rPr>
          <w:rFonts w:ascii="Times New Roman" w:hAnsi="Times New Roman"/>
        </w:rPr>
        <w:tab/>
        <w:t xml:space="preserve">Δείξτε με ένα αντιπαράδειγμα ότι το </w:t>
      </w:r>
      <m:oMath>
        <m:r>
          <w:rPr>
            <w:rFonts w:ascii="Cambria Math" w:hAnsi="Cambria Math"/>
            <w:lang w:val="en-US"/>
          </w:rPr>
          <m:t>G</m:t>
        </m:r>
      </m:oMath>
      <w:r w:rsidRPr="00F74296">
        <w:rPr>
          <w:rFonts w:ascii="Times New Roman" w:hAnsi="Times New Roman"/>
        </w:rPr>
        <w:t xml:space="preserve"> μπορεί να περιέχει σημεία κοπής.</w:t>
      </w:r>
    </w:p>
    <w:p w:rsidR="00F74296" w:rsidRPr="00F74296" w:rsidRDefault="00F74296" w:rsidP="00F74296">
      <w:pPr>
        <w:jc w:val="both"/>
        <w:rPr>
          <w:rFonts w:ascii="Times New Roman" w:hAnsi="Times New Roman"/>
          <w:b/>
        </w:rPr>
      </w:pPr>
      <w:r w:rsidRPr="00F74296">
        <w:rPr>
          <w:rFonts w:ascii="Times New Roman" w:hAnsi="Times New Roman"/>
          <w:b/>
        </w:rPr>
        <w:t>Απάντηση</w:t>
      </w:r>
    </w:p>
    <w:p w:rsidR="00F74296" w:rsidRPr="00F74296" w:rsidRDefault="00F74296" w:rsidP="00F74296">
      <w:pPr>
        <w:jc w:val="both"/>
        <w:rPr>
          <w:rFonts w:ascii="Times New Roman" w:hAnsi="Times New Roman"/>
        </w:rPr>
      </w:pPr>
      <w:r w:rsidRPr="00F74296">
        <w:rPr>
          <w:rFonts w:ascii="Times New Roman" w:hAnsi="Times New Roman"/>
        </w:rPr>
        <w:t xml:space="preserve">Α.1. Ας υποθέσουμε ότι το </w:t>
      </w:r>
      <m:oMath>
        <m:r>
          <w:rPr>
            <w:rFonts w:ascii="Cambria Math" w:hAnsi="Cambria Math"/>
            <w:lang w:val="en-US"/>
          </w:rPr>
          <m:t>G</m:t>
        </m:r>
      </m:oMath>
      <w:r w:rsidRPr="00F74296">
        <w:rPr>
          <w:rFonts w:ascii="Times New Roman" w:hAnsi="Times New Roman"/>
        </w:rPr>
        <w:t xml:space="preserve"> περιέχει μία γέφυρα </w:t>
      </w:r>
      <m:oMath>
        <m:r>
          <w:rPr>
            <w:rFonts w:ascii="Cambria Math" w:hAnsi="Cambria Math"/>
            <w:lang w:val="en-US"/>
          </w:rPr>
          <m:t>e</m:t>
        </m:r>
      </m:oMath>
      <w:r w:rsidRPr="00F74296">
        <w:rPr>
          <w:rFonts w:ascii="Times New Roman" w:eastAsiaTheme="minorEastAsia" w:hAnsi="Times New Roman"/>
        </w:rPr>
        <w:t xml:space="preserve">, της οποίας η διαγραφή δημιουργεί δύο συνιστώσες με μη-κενά σύνολα κορυφών </w:t>
      </w:r>
      <m:oMath>
        <m:r>
          <w:rPr>
            <w:rFonts w:ascii="Cambria Math" w:eastAsiaTheme="minorEastAsia" w:hAnsi="Cambria Math"/>
            <w:lang w:val="en-US"/>
          </w:rPr>
          <m:t>S</m:t>
        </m:r>
      </m:oMath>
      <w:r w:rsidRPr="00F74296">
        <w:rPr>
          <w:rFonts w:ascii="Times New Roman" w:eastAsiaTheme="minorEastAsia" w:hAnsi="Times New Roman"/>
        </w:rPr>
        <w:t xml:space="preserve"> και </w:t>
      </w:r>
      <m:oMath>
        <m:r>
          <w:rPr>
            <w:rFonts w:ascii="Cambria Math" w:eastAsiaTheme="minorEastAsia" w:hAnsi="Cambria Math"/>
          </w:rPr>
          <m:t>V\S</m:t>
        </m:r>
      </m:oMath>
      <w:r w:rsidRPr="00F74296">
        <w:rPr>
          <w:rFonts w:ascii="Times New Roman" w:hAnsi="Times New Roman"/>
        </w:rPr>
        <w:t xml:space="preserve">.  </w:t>
      </w:r>
      <w:r w:rsidRPr="00F74296">
        <w:rPr>
          <w:rFonts w:ascii="Times New Roman" w:eastAsiaTheme="minorEastAsia" w:hAnsi="Times New Roman"/>
        </w:rPr>
        <w:t xml:space="preserve"> Αφού στο γράφημα </w:t>
      </w:r>
      <m:oMath>
        <m:r>
          <w:rPr>
            <w:rFonts w:ascii="Cambria Math" w:eastAsiaTheme="minorEastAsia" w:hAnsi="Cambria Math"/>
            <w:lang w:val="en-US"/>
          </w:rPr>
          <m:t>G</m:t>
        </m:r>
        <m:r>
          <w:rPr>
            <w:rFonts w:ascii="Cambria Math" w:hAnsi="Cambria Math"/>
          </w:rPr>
          <m:t>\e</m:t>
        </m:r>
      </m:oMath>
      <w:r w:rsidRPr="00F74296">
        <w:rPr>
          <w:rFonts w:ascii="Times New Roman" w:eastAsiaTheme="minorEastAsia" w:hAnsi="Times New Roman"/>
        </w:rPr>
        <w:t xml:space="preserve"> τα σύνολα κορυφών</w:t>
      </w:r>
      <w:r w:rsidRPr="00F74296">
        <w:rPr>
          <w:rFonts w:ascii="Times New Roman" w:hAnsi="Times New Roman"/>
        </w:rPr>
        <w:t xml:space="preserve"> </w:t>
      </w:r>
      <m:oMath>
        <m:r>
          <w:rPr>
            <w:rFonts w:ascii="Cambria Math" w:hAnsi="Cambria Math"/>
            <w:lang w:val="en-US"/>
          </w:rPr>
          <m:t>S</m:t>
        </m:r>
      </m:oMath>
      <w:r w:rsidRPr="00F74296">
        <w:rPr>
          <w:rFonts w:ascii="Times New Roman" w:eastAsiaTheme="minorEastAsia" w:hAnsi="Times New Roman"/>
        </w:rPr>
        <w:t xml:space="preserve"> και </w:t>
      </w:r>
      <m:oMath>
        <m:r>
          <w:rPr>
            <w:rFonts w:ascii="Cambria Math" w:eastAsiaTheme="minorEastAsia" w:hAnsi="Cambria Math"/>
          </w:rPr>
          <m:t>V\S</m:t>
        </m:r>
      </m:oMath>
      <w:r w:rsidRPr="00F74296">
        <w:rPr>
          <w:rFonts w:ascii="Times New Roman" w:hAnsi="Times New Roman"/>
        </w:rPr>
        <w:t xml:space="preserve"> δε συνδέονται με ακμή, τα ίδια σύνολα στο γράφημα </w:t>
      </w:r>
      <m:oMath>
        <m:r>
          <w:rPr>
            <w:rFonts w:ascii="Cambria Math" w:eastAsiaTheme="minorEastAsia" w:hAnsi="Cambria Math"/>
            <w:lang w:val="en-US"/>
          </w:rPr>
          <m:t>G</m:t>
        </m:r>
      </m:oMath>
      <w:r w:rsidRPr="00F74296">
        <w:rPr>
          <w:rFonts w:ascii="Times New Roman" w:eastAsiaTheme="minorEastAsia" w:hAnsi="Times New Roman"/>
        </w:rPr>
        <w:t xml:space="preserve"> συνδέονται μόνο με μία ακμή, τη </w:t>
      </w:r>
      <w:r w:rsidRPr="00F74296">
        <w:rPr>
          <w:rFonts w:ascii="Times New Roman" w:hAnsi="Times New Roman"/>
        </w:rPr>
        <w:t xml:space="preserve">γέφυρα </w:t>
      </w:r>
      <m:oMath>
        <m:r>
          <w:rPr>
            <w:rFonts w:ascii="Cambria Math" w:hAnsi="Cambria Math"/>
            <w:lang w:val="en-US"/>
          </w:rPr>
          <m:t>e</m:t>
        </m:r>
      </m:oMath>
      <w:r w:rsidRPr="00F74296">
        <w:rPr>
          <w:rFonts w:ascii="Times New Roman" w:eastAsiaTheme="minorEastAsia" w:hAnsi="Times New Roman"/>
        </w:rPr>
        <w:t>, γεγονός άτοπο με βάση την υπόθεση της εκφώνησης.</w:t>
      </w:r>
    </w:p>
    <w:p w:rsidR="00F74296" w:rsidRPr="00F74296" w:rsidRDefault="00F74296" w:rsidP="00F74296">
      <w:pPr>
        <w:jc w:val="both"/>
        <w:rPr>
          <w:rFonts w:ascii="Times New Roman" w:hAnsi="Times New Roman"/>
        </w:rPr>
      </w:pPr>
    </w:p>
    <w:p w:rsidR="00F74296" w:rsidRPr="00F74296" w:rsidRDefault="00F74296" w:rsidP="00F74296">
      <w:pPr>
        <w:jc w:val="both"/>
        <w:rPr>
          <w:rFonts w:ascii="Times New Roman" w:hAnsi="Times New Roman"/>
        </w:rPr>
      </w:pPr>
      <w:r w:rsidRPr="00F74296">
        <w:rPr>
          <w:rFonts w:ascii="Times New Roman" w:hAnsi="Times New Roman"/>
          <w:lang w:val="en-US"/>
        </w:rPr>
        <w:t>A</w:t>
      </w:r>
      <w:r w:rsidRPr="00F74296">
        <w:rPr>
          <w:rFonts w:ascii="Times New Roman" w:hAnsi="Times New Roman"/>
        </w:rPr>
        <w:t xml:space="preserve">.2. Στο παρακάτω γράφημα κάθε μη-κενό υποσύνολο κορυφών συνδέεται με τουλάχιστον δύο ακμές με τις υπόλοιπες κορυφές, ωστόσο η κορυφή </w:t>
      </w:r>
      <m:oMath>
        <m:r>
          <w:rPr>
            <w:rFonts w:ascii="Cambria Math" w:hAnsi="Cambria Math"/>
          </w:rPr>
          <m:t>α</m:t>
        </m:r>
      </m:oMath>
      <w:r w:rsidRPr="00F74296">
        <w:rPr>
          <w:rFonts w:ascii="Times New Roman" w:eastAsiaTheme="minorEastAsia" w:hAnsi="Times New Roman"/>
        </w:rPr>
        <w:t xml:space="preserve"> αποτελεί σημείο κοπής.</w:t>
      </w:r>
    </w:p>
    <w:p w:rsidR="00F74296" w:rsidRPr="00F74296" w:rsidRDefault="00F74296" w:rsidP="00F74296">
      <w:pPr>
        <w:jc w:val="center"/>
        <w:rPr>
          <w:rFonts w:ascii="Times New Roman" w:hAnsi="Times New Roman"/>
          <w:lang w:val="en-US"/>
        </w:rPr>
      </w:pPr>
      <w:r w:rsidRPr="00F74296">
        <w:rPr>
          <w:rFonts w:ascii="Times New Roman" w:hAnsi="Times New Roman"/>
          <w:noProof/>
        </w:rPr>
        <w:drawing>
          <wp:inline distT="0" distB="0" distL="0" distR="0">
            <wp:extent cx="1645200" cy="7956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5200" cy="795600"/>
                    </a:xfrm>
                    <a:prstGeom prst="rect">
                      <a:avLst/>
                    </a:prstGeom>
                  </pic:spPr>
                </pic:pic>
              </a:graphicData>
            </a:graphic>
          </wp:inline>
        </w:drawing>
      </w:r>
    </w:p>
    <w:p w:rsidR="000B124E" w:rsidRDefault="000B124E" w:rsidP="00F74296">
      <w:pPr>
        <w:jc w:val="both"/>
        <w:rPr>
          <w:rFonts w:ascii="Times New Roman" w:hAnsi="Times New Roman"/>
        </w:rPr>
      </w:pPr>
    </w:p>
    <w:p w:rsidR="00F74296" w:rsidRDefault="00F74296" w:rsidP="00F74296">
      <w:pPr>
        <w:jc w:val="both"/>
        <w:rPr>
          <w:rFonts w:ascii="Times New Roman" w:hAnsi="Times New Roman"/>
        </w:rPr>
      </w:pPr>
      <w:r w:rsidRPr="00F74296">
        <w:rPr>
          <w:rFonts w:ascii="Times New Roman" w:hAnsi="Times New Roman"/>
        </w:rPr>
        <w:t>Β</w:t>
      </w:r>
      <w:r w:rsidR="000B124E">
        <w:rPr>
          <w:rFonts w:ascii="Times New Roman" w:hAnsi="Times New Roman"/>
        </w:rPr>
        <w:t>.</w:t>
      </w:r>
      <w:r w:rsidRPr="00F74296">
        <w:rPr>
          <w:rFonts w:ascii="Times New Roman" w:hAnsi="Times New Roman"/>
        </w:rPr>
        <w:t xml:space="preserve"> Αν ένα γράφημα </w:t>
      </w:r>
      <m:oMath>
        <m:r>
          <w:rPr>
            <w:rFonts w:ascii="Cambria Math" w:hAnsi="Cambria Math"/>
            <w:lang w:val="en-US"/>
          </w:rPr>
          <m:t>G</m:t>
        </m:r>
      </m:oMath>
      <w:r w:rsidRPr="00F74296">
        <w:rPr>
          <w:rFonts w:ascii="Times New Roman" w:hAnsi="Times New Roman"/>
        </w:rPr>
        <w:t xml:space="preserve"> με </w:t>
      </w:r>
      <m:oMath>
        <m:r>
          <w:rPr>
            <w:rFonts w:ascii="Cambria Math" w:hAnsi="Cambria Math"/>
            <w:lang w:val="en-US"/>
          </w:rPr>
          <m:t>n</m:t>
        </m:r>
        <m:r>
          <w:rPr>
            <w:rFonts w:ascii="Cambria Math" w:hAnsi="Cambria Math"/>
          </w:rPr>
          <m:t>≥2</m:t>
        </m:r>
      </m:oMath>
      <w:r w:rsidRPr="00F74296">
        <w:rPr>
          <w:rFonts w:ascii="Times New Roman" w:hAnsi="Times New Roman"/>
        </w:rPr>
        <w:t xml:space="preserve"> κορυφές και </w:t>
      </w:r>
      <m:oMath>
        <m:r>
          <w:rPr>
            <w:rFonts w:ascii="Cambria Math" w:hAnsi="Cambria Math"/>
            <w:lang w:val="en-US"/>
          </w:rPr>
          <m:t>n</m:t>
        </m:r>
        <m:r>
          <w:rPr>
            <w:rFonts w:ascii="Cambria Math" w:hAnsi="Cambria Math"/>
          </w:rPr>
          <m:t>-2</m:t>
        </m:r>
      </m:oMath>
      <w:r w:rsidRPr="00F74296">
        <w:rPr>
          <w:rFonts w:ascii="Times New Roman" w:hAnsi="Times New Roman"/>
        </w:rPr>
        <w:t xml:space="preserve"> ακμές δεν περιέχει καμία απομονωμένη κορυφή (δηλαδή καμία συνεκτική συνιστώσα με μόνο μία κορυφή), δείξτε ότι τουλάχιστον δύο συνεκτικές συνιστώσες του είναι δένδρα με τουλάχιστον δύο κορυφές το καθένα. </w:t>
      </w:r>
    </w:p>
    <w:p w:rsidR="000B124E" w:rsidRDefault="000B124E" w:rsidP="000B124E">
      <w:pPr>
        <w:jc w:val="both"/>
        <w:rPr>
          <w:rFonts w:ascii="Times New Roman" w:hAnsi="Times New Roman"/>
          <w:i/>
        </w:rPr>
      </w:pPr>
      <w:r w:rsidRPr="001A7032">
        <w:rPr>
          <w:rFonts w:ascii="Times New Roman" w:hAnsi="Times New Roman"/>
          <w:i/>
        </w:rPr>
        <w:t>Υπόδειξη:</w:t>
      </w:r>
      <w:r>
        <w:rPr>
          <w:rFonts w:ascii="Times New Roman" w:hAnsi="Times New Roman"/>
          <w:i/>
        </w:rPr>
        <w:t xml:space="preserve"> Εξηγήστε πρώτα γιατί το γράφημα </w:t>
      </w:r>
      <m:oMath>
        <m:r>
          <w:rPr>
            <w:rFonts w:ascii="Cambria Math" w:hAnsi="Cambria Math"/>
            <w:lang w:val="en-US"/>
          </w:rPr>
          <m:t>G</m:t>
        </m:r>
      </m:oMath>
      <w:r w:rsidRPr="00206696">
        <w:rPr>
          <w:rFonts w:ascii="Times New Roman" w:hAnsi="Times New Roman"/>
          <w:i/>
        </w:rPr>
        <w:t xml:space="preserve"> </w:t>
      </w:r>
      <w:r>
        <w:rPr>
          <w:rFonts w:ascii="Times New Roman" w:hAnsi="Times New Roman"/>
          <w:i/>
        </w:rPr>
        <w:t>δεν είναι συνεκτικό</w:t>
      </w:r>
      <w:r w:rsidRPr="00385028">
        <w:rPr>
          <w:rFonts w:ascii="Times New Roman" w:hAnsi="Times New Roman"/>
          <w:i/>
        </w:rPr>
        <w:t xml:space="preserve"> </w:t>
      </w:r>
      <w:r>
        <w:rPr>
          <w:rFonts w:ascii="Times New Roman" w:hAnsi="Times New Roman"/>
          <w:i/>
        </w:rPr>
        <w:t>και θεωρήστε τις συνεκτικές του συνιστώσες. Υποθέστε ότι το πολύ μια από αυτές τις συνιστώσες είναι δένδρο και καταλήξτε σε άτοπο.</w:t>
      </w:r>
    </w:p>
    <w:p w:rsidR="000B124E" w:rsidRPr="00F74296" w:rsidRDefault="000B124E" w:rsidP="00F74296">
      <w:pPr>
        <w:jc w:val="both"/>
        <w:rPr>
          <w:rFonts w:ascii="Times New Roman" w:hAnsi="Times New Roman"/>
        </w:rPr>
      </w:pPr>
    </w:p>
    <w:p w:rsidR="00F74296" w:rsidRPr="00F74296" w:rsidRDefault="00F74296" w:rsidP="00F74296">
      <w:pPr>
        <w:jc w:val="both"/>
        <w:rPr>
          <w:rFonts w:ascii="Times New Roman" w:hAnsi="Times New Roman"/>
          <w:b/>
        </w:rPr>
      </w:pPr>
      <w:r w:rsidRPr="00F74296">
        <w:rPr>
          <w:rFonts w:ascii="Times New Roman" w:hAnsi="Times New Roman"/>
          <w:b/>
        </w:rPr>
        <w:t>Απάντηση</w:t>
      </w:r>
    </w:p>
    <w:p w:rsidR="00F74296" w:rsidRPr="00F74296" w:rsidRDefault="00F74296" w:rsidP="00F74296">
      <w:pPr>
        <w:jc w:val="both"/>
        <w:rPr>
          <w:rFonts w:ascii="Times New Roman" w:eastAsiaTheme="minorEastAsia" w:hAnsi="Times New Roman"/>
        </w:rPr>
      </w:pPr>
      <w:r w:rsidRPr="00F74296">
        <w:rPr>
          <w:rFonts w:ascii="Times New Roman" w:hAnsi="Times New Roman"/>
        </w:rPr>
        <w:t xml:space="preserve">Αφού το γράφημα </w:t>
      </w:r>
      <m:oMath>
        <m:r>
          <w:rPr>
            <w:rFonts w:ascii="Cambria Math" w:hAnsi="Cambria Math"/>
            <w:lang w:val="en-US"/>
          </w:rPr>
          <m:t>G</m:t>
        </m:r>
      </m:oMath>
      <w:r w:rsidRPr="00F74296">
        <w:rPr>
          <w:rFonts w:ascii="Times New Roman" w:hAnsi="Times New Roman"/>
        </w:rPr>
        <w:t xml:space="preserve"> έχει  </w:t>
      </w:r>
      <m:oMath>
        <m:r>
          <w:rPr>
            <w:rFonts w:ascii="Cambria Math" w:hAnsi="Cambria Math"/>
            <w:lang w:val="en-US"/>
          </w:rPr>
          <m:t>n</m:t>
        </m:r>
        <m:r>
          <w:rPr>
            <w:rFonts w:ascii="Cambria Math" w:hAnsi="Cambria Math"/>
          </w:rPr>
          <m:t>-2</m:t>
        </m:r>
      </m:oMath>
      <w:r w:rsidRPr="00F74296">
        <w:rPr>
          <w:rFonts w:ascii="Times New Roman" w:hAnsi="Times New Roman"/>
        </w:rPr>
        <w:t xml:space="preserve"> ακμές, δεν είναι συνεκτικό. Συνεπώς, ας ονομάσουμε </w:t>
      </w:r>
      <m:oMath>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F74296">
        <w:rPr>
          <w:rFonts w:ascii="Times New Roman" w:eastAsiaTheme="minorEastAsia" w:hAnsi="Times New Roman"/>
        </w:rPr>
        <w:t xml:space="preserve"> τις συνεκτικές του συνιστώσες</w:t>
      </w:r>
      <w:r w:rsidRPr="00F74296">
        <w:rPr>
          <w:rFonts w:ascii="Times New Roman" w:hAnsi="Times New Roman"/>
        </w:rPr>
        <w:t xml:space="preserve">, όπου η συνιστώσα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F74296">
        <w:rPr>
          <w:rFonts w:ascii="Times New Roman" w:eastAsiaTheme="minorEastAsia" w:hAnsi="Times New Roman"/>
        </w:rPr>
        <w:t xml:space="preserve"> (</w:t>
      </w:r>
      <m:oMath>
        <m:r>
          <w:rPr>
            <w:rFonts w:ascii="Cambria Math" w:eastAsiaTheme="minorEastAsia" w:hAnsi="Cambria Math"/>
            <w:lang w:val="en-US"/>
          </w:rPr>
          <m:t>i</m:t>
        </m:r>
        <m:r>
          <w:rPr>
            <w:rFonts w:ascii="Cambria Math" w:eastAsiaTheme="minorEastAsia" w:hAnsi="Cambria Math"/>
          </w:rPr>
          <m:t>=1,...,</m:t>
        </m:r>
        <m:r>
          <w:rPr>
            <w:rFonts w:ascii="Cambria Math" w:eastAsiaTheme="minorEastAsia" w:hAnsi="Cambria Math"/>
            <w:lang w:val="en-US"/>
          </w:rPr>
          <m:t>k</m:t>
        </m:r>
      </m:oMath>
      <w:r w:rsidRPr="00F74296">
        <w:rPr>
          <w:rFonts w:ascii="Times New Roman" w:eastAsiaTheme="minorEastAsia" w:hAnsi="Times New Roman"/>
        </w:rPr>
        <w:t xml:space="preserve">) έχει </w:t>
      </w:r>
      <m:oMath>
        <m:sSub>
          <m:sSubPr>
            <m:ctrlPr>
              <w:rPr>
                <w:rFonts w:ascii="Cambria Math" w:eastAsiaTheme="minorEastAsia" w:hAnsi="Cambria Math"/>
                <w:i/>
              </w:rPr>
            </m:ctrlPr>
          </m:sSubPr>
          <m:e>
            <m:r>
              <w:rPr>
                <w:rFonts w:ascii="Cambria Math" w:eastAsiaTheme="minorEastAsia" w:hAnsi="Cambria Math"/>
                <w:lang w:val="en-US"/>
              </w:rPr>
              <m:t>n</m:t>
            </m:r>
          </m:e>
          <m:sub>
            <m:r>
              <w:rPr>
                <w:rFonts w:ascii="Cambria Math" w:eastAsiaTheme="minorEastAsia" w:hAnsi="Cambria Math"/>
              </w:rPr>
              <m:t>i</m:t>
            </m:r>
          </m:sub>
        </m:sSub>
      </m:oMath>
      <w:r w:rsidRPr="00F74296">
        <w:rPr>
          <w:rFonts w:ascii="Times New Roman" w:eastAsiaTheme="minorEastAsia" w:hAnsi="Times New Roman"/>
        </w:rPr>
        <w:t xml:space="preserve"> κορυφές και </w:t>
      </w:r>
      <m:oMath>
        <m:sSub>
          <m:sSubPr>
            <m:ctrlPr>
              <w:rPr>
                <w:rFonts w:ascii="Cambria Math" w:hAnsi="Cambria Math"/>
                <w:i/>
              </w:rPr>
            </m:ctrlPr>
          </m:sSubPr>
          <m:e>
            <m:r>
              <w:rPr>
                <w:rFonts w:ascii="Cambria Math" w:hAnsi="Cambria Math"/>
                <w:lang w:val="en-US"/>
              </w:rPr>
              <m:t>n</m:t>
            </m:r>
          </m:e>
          <m:sub>
            <m:r>
              <w:rPr>
                <w:rFonts w:ascii="Cambria Math" w:hAnsi="Cambria Math"/>
              </w:rPr>
              <m:t>i</m:t>
            </m:r>
          </m:sub>
        </m:sSub>
        <m:r>
          <w:rPr>
            <w:rFonts w:ascii="Cambria Math" w:hAnsi="Cambria Math"/>
          </w:rPr>
          <m:t>≥2</m:t>
        </m:r>
      </m:oMath>
      <w:r w:rsidRPr="00F74296">
        <w:rPr>
          <w:rFonts w:ascii="Times New Roman" w:eastAsiaTheme="minorEastAsia" w:hAnsi="Times New Roman"/>
        </w:rPr>
        <w:t xml:space="preserve"> επειδή</w:t>
      </w:r>
      <w:r w:rsidRPr="00F74296">
        <w:rPr>
          <w:rFonts w:ascii="Times New Roman" w:hAnsi="Times New Roman"/>
        </w:rPr>
        <w:t xml:space="preserve"> δεν υπάρχει συνεκτική συνιστώσα με μόνο μία κορυφή. Κάθε συνιστώσα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F74296">
        <w:rPr>
          <w:rFonts w:ascii="Times New Roman" w:eastAsiaTheme="minorEastAsia" w:hAnsi="Times New Roman"/>
        </w:rPr>
        <w:t xml:space="preserve"> </w:t>
      </w:r>
      <w:r w:rsidRPr="00F74296">
        <w:rPr>
          <w:rFonts w:ascii="Times New Roman" w:hAnsi="Times New Roman"/>
        </w:rPr>
        <w:t xml:space="preserve">έχει τουλάχιστον </w:t>
      </w:r>
      <m:oMath>
        <m:sSub>
          <m:sSubPr>
            <m:ctrlPr>
              <w:rPr>
                <w:rFonts w:ascii="Cambria Math" w:eastAsiaTheme="minorEastAsia" w:hAnsi="Cambria Math"/>
                <w:i/>
              </w:rPr>
            </m:ctrlPr>
          </m:sSubPr>
          <m:e>
            <m:r>
              <w:rPr>
                <w:rFonts w:ascii="Cambria Math" w:eastAsiaTheme="minorEastAsia" w:hAnsi="Cambria Math"/>
                <w:lang w:val="en-US"/>
              </w:rPr>
              <m:t>n</m:t>
            </m:r>
          </m:e>
          <m:sub>
            <m:r>
              <w:rPr>
                <w:rFonts w:ascii="Cambria Math" w:eastAsiaTheme="minorEastAsia" w:hAnsi="Cambria Math"/>
              </w:rPr>
              <m:t>i</m:t>
            </m:r>
          </m:sub>
        </m:sSub>
        <m:r>
          <w:rPr>
            <w:rFonts w:ascii="Cambria Math" w:eastAsiaTheme="minorEastAsia" w:hAnsi="Cambria Math"/>
          </w:rPr>
          <m:t>-1</m:t>
        </m:r>
      </m:oMath>
      <w:r w:rsidRPr="00F74296">
        <w:rPr>
          <w:rFonts w:ascii="Times New Roman" w:eastAsiaTheme="minorEastAsia" w:hAnsi="Times New Roman"/>
        </w:rPr>
        <w:t xml:space="preserve"> ακμές ως συνεκτικό υπογράφημα του </w:t>
      </w:r>
      <m:oMath>
        <m:r>
          <w:rPr>
            <w:rFonts w:ascii="Cambria Math" w:hAnsi="Cambria Math"/>
            <w:lang w:val="en-US"/>
          </w:rPr>
          <m:t>G</m:t>
        </m:r>
      </m:oMath>
      <w:r w:rsidRPr="00F74296">
        <w:rPr>
          <w:rFonts w:ascii="Times New Roman" w:eastAsiaTheme="minorEastAsia" w:hAnsi="Times New Roman"/>
        </w:rPr>
        <w:t xml:space="preserve">. </w:t>
      </w:r>
    </w:p>
    <w:p w:rsidR="00F74296" w:rsidRPr="00F74296" w:rsidRDefault="00F74296" w:rsidP="00F74296">
      <w:pPr>
        <w:jc w:val="both"/>
        <w:rPr>
          <w:rFonts w:ascii="Times New Roman" w:eastAsiaTheme="minorEastAsia" w:hAnsi="Times New Roman"/>
        </w:rPr>
      </w:pPr>
      <w:r w:rsidRPr="00F74296">
        <w:rPr>
          <w:rFonts w:ascii="Times New Roman" w:eastAsiaTheme="minorEastAsia" w:hAnsi="Times New Roman"/>
        </w:rPr>
        <w:lastRenderedPageBreak/>
        <w:t xml:space="preserve">Αν υποθέσουμε λοιπόν ότι υπάρχει το πολύ μια συνιστώσα που είναι δένδρο. Αυτό σημαίνει ότι το πολύ μία συνιστώσα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F74296">
        <w:rPr>
          <w:rFonts w:ascii="Times New Roman" w:eastAsiaTheme="minorEastAsia" w:hAnsi="Times New Roman"/>
        </w:rPr>
        <w:t xml:space="preserve"> </w:t>
      </w:r>
      <w:r w:rsidRPr="00F74296">
        <w:rPr>
          <w:rFonts w:ascii="Times New Roman" w:hAnsi="Times New Roman"/>
        </w:rPr>
        <w:t xml:space="preserve">έχει </w:t>
      </w:r>
      <m:oMath>
        <m:sSub>
          <m:sSubPr>
            <m:ctrlPr>
              <w:rPr>
                <w:rFonts w:ascii="Cambria Math" w:eastAsiaTheme="minorEastAsia" w:hAnsi="Cambria Math"/>
                <w:i/>
              </w:rPr>
            </m:ctrlPr>
          </m:sSubPr>
          <m:e>
            <m:r>
              <w:rPr>
                <w:rFonts w:ascii="Cambria Math" w:eastAsiaTheme="minorEastAsia" w:hAnsi="Cambria Math"/>
                <w:lang w:val="en-US"/>
              </w:rPr>
              <m:t>n</m:t>
            </m:r>
          </m:e>
          <m:sub>
            <m:r>
              <w:rPr>
                <w:rFonts w:ascii="Cambria Math" w:eastAsiaTheme="minorEastAsia" w:hAnsi="Cambria Math"/>
              </w:rPr>
              <m:t>i</m:t>
            </m:r>
          </m:sub>
        </m:sSub>
        <m:r>
          <w:rPr>
            <w:rFonts w:ascii="Cambria Math" w:eastAsiaTheme="minorEastAsia" w:hAnsi="Cambria Math"/>
          </w:rPr>
          <m:t>-1</m:t>
        </m:r>
      </m:oMath>
      <w:r w:rsidRPr="00F74296">
        <w:rPr>
          <w:rFonts w:ascii="Times New Roman" w:eastAsiaTheme="minorEastAsia" w:hAnsi="Times New Roman"/>
        </w:rPr>
        <w:t xml:space="preserve"> ακμές και όλες οι υπόλοιπες έχουν τουλάχιστον </w:t>
      </w:r>
      <m:oMath>
        <m:sSub>
          <m:sSubPr>
            <m:ctrlPr>
              <w:rPr>
                <w:rFonts w:ascii="Cambria Math" w:hAnsi="Cambria Math"/>
                <w:i/>
              </w:rPr>
            </m:ctrlPr>
          </m:sSubPr>
          <m:e>
            <m:r>
              <w:rPr>
                <w:rFonts w:ascii="Cambria Math" w:hAnsi="Cambria Math"/>
                <w:lang w:val="en-US"/>
              </w:rPr>
              <m:t>n</m:t>
            </m:r>
          </m:e>
          <m:sub>
            <m:r>
              <w:rPr>
                <w:rFonts w:ascii="Cambria Math" w:hAnsi="Cambria Math"/>
              </w:rPr>
              <m:t>i</m:t>
            </m:r>
          </m:sub>
        </m:sSub>
      </m:oMath>
      <w:r w:rsidRPr="00F74296">
        <w:rPr>
          <w:rFonts w:ascii="Times New Roman" w:eastAsiaTheme="minorEastAsia" w:hAnsi="Times New Roman"/>
        </w:rPr>
        <w:t xml:space="preserve"> ακμές. Τότε όμως το συνολικό πλήθος των ακμών του </w:t>
      </w:r>
      <m:oMath>
        <m:r>
          <w:rPr>
            <w:rFonts w:ascii="Cambria Math" w:hAnsi="Cambria Math"/>
            <w:lang w:val="en-US"/>
          </w:rPr>
          <m:t>G</m:t>
        </m:r>
      </m:oMath>
      <w:r w:rsidRPr="00F74296">
        <w:rPr>
          <w:rFonts w:ascii="Times New Roman" w:eastAsiaTheme="minorEastAsia" w:hAnsi="Times New Roman"/>
        </w:rPr>
        <w:t xml:space="preserve"> είναι τουλάχιστον </w:t>
      </w:r>
      <m:oMath>
        <m:sSub>
          <m:sSubPr>
            <m:ctrlPr>
              <w:rPr>
                <w:rFonts w:ascii="Cambria Math" w:eastAsiaTheme="minorEastAsia" w:hAnsi="Cambria Math"/>
                <w:i/>
              </w:rPr>
            </m:ctrlPr>
          </m:sSubPr>
          <m:e>
            <m:r>
              <w:rPr>
                <w:rFonts w:ascii="Cambria Math" w:eastAsiaTheme="minorEastAsia" w:hAnsi="Cambria Math"/>
                <w:lang w:val="en-US"/>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-1=n-1</m:t>
        </m:r>
      </m:oMath>
      <w:r w:rsidRPr="00F74296">
        <w:rPr>
          <w:rFonts w:ascii="Times New Roman" w:eastAsiaTheme="minorEastAsia" w:hAnsi="Times New Roman"/>
        </w:rPr>
        <w:t xml:space="preserve">, το οποίο είναι άτοπο αφού το </w:t>
      </w:r>
      <m:oMath>
        <m:r>
          <w:rPr>
            <w:rFonts w:ascii="Cambria Math" w:hAnsi="Cambria Math"/>
            <w:lang w:val="en-US"/>
          </w:rPr>
          <m:t>G</m:t>
        </m:r>
      </m:oMath>
      <w:r w:rsidRPr="00F74296">
        <w:rPr>
          <w:rFonts w:ascii="Times New Roman" w:hAnsi="Times New Roman"/>
        </w:rPr>
        <w:t xml:space="preserve"> έχει  </w:t>
      </w:r>
      <m:oMath>
        <m:r>
          <w:rPr>
            <w:rFonts w:ascii="Cambria Math" w:hAnsi="Cambria Math"/>
            <w:lang w:val="en-US"/>
          </w:rPr>
          <m:t>n</m:t>
        </m:r>
        <m:r>
          <w:rPr>
            <w:rFonts w:ascii="Cambria Math" w:hAnsi="Cambria Math"/>
          </w:rPr>
          <m:t>-2</m:t>
        </m:r>
      </m:oMath>
      <w:r w:rsidRPr="00F74296">
        <w:rPr>
          <w:rFonts w:ascii="Times New Roman" w:hAnsi="Times New Roman"/>
        </w:rPr>
        <w:t xml:space="preserve"> ακμές.</w:t>
      </w:r>
    </w:p>
    <w:p w:rsidR="00085B0B" w:rsidRPr="00F74296" w:rsidRDefault="00085B0B" w:rsidP="00D3444D">
      <w:pPr>
        <w:jc w:val="both"/>
        <w:rPr>
          <w:rFonts w:ascii="Times New Roman" w:hAnsi="Times New Roman"/>
          <w:sz w:val="28"/>
          <w:szCs w:val="28"/>
        </w:rPr>
      </w:pPr>
    </w:p>
    <w:p w:rsidR="00946447" w:rsidRPr="000B7988" w:rsidDel="00B061BE" w:rsidRDefault="00946447">
      <w:pPr>
        <w:jc w:val="both"/>
        <w:rPr>
          <w:del w:id="1" w:author="mourtos" w:date="2017-05-11T10:16:00Z"/>
          <w:rFonts w:ascii="Times New Roman" w:hAnsi="Times New Roman"/>
          <w:sz w:val="28"/>
        </w:rPr>
      </w:pPr>
    </w:p>
    <w:p w:rsidR="00946447" w:rsidRPr="000B7988" w:rsidRDefault="00946447">
      <w:pPr>
        <w:jc w:val="both"/>
        <w:rPr>
          <w:rFonts w:ascii="Times New Roman" w:hAnsi="Times New Roman"/>
          <w:sz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3A3283" w:rsidRPr="003A3283" w:rsidRDefault="003A3283" w:rsidP="003A3283">
      <w:pPr>
        <w:jc w:val="both"/>
        <w:rPr>
          <w:rFonts w:ascii="Times New Roman" w:hAnsi="Times New Roman"/>
          <w:i/>
          <w:color w:val="000000"/>
          <w:sz w:val="22"/>
        </w:rPr>
      </w:pPr>
      <w:r w:rsidRPr="003A3283">
        <w:rPr>
          <w:rFonts w:ascii="Times New Roman" w:hAnsi="Times New Roman"/>
          <w:i/>
          <w:color w:val="000000"/>
          <w:sz w:val="22"/>
        </w:rPr>
        <w:t xml:space="preserve">Το ζητούμενο στο ερώτημα αυτό είναι η </w:t>
      </w:r>
      <w:r w:rsidRPr="003A3283">
        <w:rPr>
          <w:rFonts w:ascii="Times New Roman" w:hAnsi="Times New Roman"/>
          <w:i/>
        </w:rPr>
        <w:t>εξάσκηση σε ιδιότητες</w:t>
      </w:r>
      <w:r>
        <w:rPr>
          <w:rFonts w:ascii="Times New Roman" w:hAnsi="Times New Roman"/>
          <w:i/>
        </w:rPr>
        <w:t xml:space="preserve"> δένδρων με ρίζα,</w:t>
      </w:r>
      <w:r w:rsidRPr="003A3283">
        <w:rPr>
          <w:rFonts w:ascii="Times New Roman" w:hAnsi="Times New Roman"/>
          <w:i/>
        </w:rPr>
        <w:t xml:space="preserve"> </w:t>
      </w:r>
      <w:r>
        <w:rPr>
          <w:rFonts w:ascii="Times New Roman" w:hAnsi="Times New Roman"/>
          <w:i/>
        </w:rPr>
        <w:t xml:space="preserve">καθώς και </w:t>
      </w:r>
      <w:r w:rsidRPr="003A3283">
        <w:rPr>
          <w:rFonts w:ascii="Times New Roman" w:hAnsi="Times New Roman"/>
          <w:i/>
        </w:rPr>
        <w:t>συνδετικών δένδρων που κατασκευάζονται με την  κατά βάθος διάσχιση ενός μη κατευθυνό</w:t>
      </w:r>
      <w:r w:rsidR="00EE38B1">
        <w:rPr>
          <w:rFonts w:ascii="Times New Roman" w:hAnsi="Times New Roman"/>
          <w:i/>
        </w:rPr>
        <w:t>μενου γραφήματος</w:t>
      </w:r>
      <w:r w:rsidRPr="003A3283">
        <w:rPr>
          <w:rFonts w:ascii="Times New Roman" w:hAnsi="Times New Roman"/>
          <w:i/>
        </w:rPr>
        <w:t>.</w:t>
      </w:r>
    </w:p>
    <w:p w:rsidR="00A3276C" w:rsidRPr="00E518A2" w:rsidRDefault="00A3276C" w:rsidP="008805E2">
      <w:pPr>
        <w:widowControl w:val="0"/>
        <w:autoSpaceDE w:val="0"/>
        <w:autoSpaceDN w:val="0"/>
        <w:adjustRightInd w:val="0"/>
        <w:spacing w:before="0" w:after="240" w:line="260" w:lineRule="atLeast"/>
        <w:jc w:val="both"/>
        <w:rPr>
          <w:rFonts w:ascii="Times" w:hAnsi="Times" w:cs="Times"/>
          <w:b/>
          <w:lang w:eastAsia="en-US"/>
        </w:rPr>
      </w:pPr>
      <w:r w:rsidRPr="00E518A2">
        <w:rPr>
          <w:rFonts w:ascii="Times" w:hAnsi="Times" w:cs="Times"/>
          <w:b/>
          <w:color w:val="B00004"/>
          <w:sz w:val="22"/>
          <w:szCs w:val="22"/>
          <w:lang w:eastAsia="en-US"/>
        </w:rPr>
        <w:t>Συνοδευτικές ασκήσεις παλαιοτέρων ετών: #</w:t>
      </w:r>
      <w:r w:rsidR="00CC1BEF" w:rsidRPr="008805E2">
        <w:rPr>
          <w:rFonts w:ascii="Times" w:hAnsi="Times" w:cs="Times"/>
          <w:b/>
          <w:color w:val="B00004"/>
          <w:sz w:val="22"/>
          <w:szCs w:val="22"/>
          <w:lang w:eastAsia="en-US"/>
        </w:rPr>
        <w:t>7</w:t>
      </w:r>
      <w:r w:rsidR="000316A1">
        <w:rPr>
          <w:rFonts w:ascii="Times" w:hAnsi="Times" w:cs="Times"/>
          <w:b/>
          <w:color w:val="B00004"/>
          <w:sz w:val="22"/>
          <w:szCs w:val="22"/>
          <w:lang w:eastAsia="en-US"/>
        </w:rPr>
        <w:t>, #9, #10</w:t>
      </w:r>
      <w:r w:rsidR="001E3E0C" w:rsidRPr="001E3E0C">
        <w:rPr>
          <w:rFonts w:ascii="Times" w:hAnsi="Times" w:cs="Times"/>
          <w:b/>
          <w:color w:val="B00004"/>
          <w:sz w:val="22"/>
          <w:szCs w:val="22"/>
          <w:lang w:eastAsia="en-US"/>
        </w:rPr>
        <w:t>, #11</w:t>
      </w:r>
      <w:r w:rsidR="008805E2">
        <w:rPr>
          <w:rFonts w:ascii="Times" w:hAnsi="Times" w:cs="Times"/>
          <w:b/>
          <w:color w:val="B00004"/>
          <w:sz w:val="22"/>
          <w:szCs w:val="22"/>
          <w:lang w:eastAsia="en-US"/>
        </w:rPr>
        <w:t xml:space="preserve"> (Για το ερώτημα Α δείτε επίσης την Πρόταση 2.18, τόμος Β’, σελ. 219.)</w:t>
      </w:r>
    </w:p>
    <w:p w:rsidR="00934A64" w:rsidRPr="00934A64" w:rsidRDefault="00934A64" w:rsidP="00934A64">
      <w:pPr>
        <w:jc w:val="both"/>
        <w:rPr>
          <w:rFonts w:ascii="Times New Roman" w:eastAsiaTheme="minorEastAsia" w:hAnsi="Times New Roman"/>
        </w:rPr>
      </w:pPr>
      <w:r w:rsidRPr="00934A64">
        <w:rPr>
          <w:rFonts w:ascii="Times New Roman" w:hAnsi="Times New Roman"/>
        </w:rPr>
        <w:t xml:space="preserve">Α. Ένα διωνυμικό δένδρο </w:t>
      </w:r>
      <m:oMath>
        <m:sSub>
          <m:sSubPr>
            <m:ctrlPr>
              <w:rPr>
                <w:rFonts w:ascii="Cambria Math" w:hAnsi="Cambria Math"/>
                <w:i/>
              </w:rPr>
            </m:ctrlPr>
          </m:sSubPr>
          <m:e>
            <m:r>
              <w:rPr>
                <w:rFonts w:ascii="Cambria Math" w:hAnsi="Cambria Math"/>
              </w:rPr>
              <m:t>B</m:t>
            </m:r>
          </m:e>
          <m:sub>
            <m:r>
              <w:rPr>
                <w:rFonts w:ascii="Cambria Math" w:hAnsi="Cambria Math"/>
                <w:lang w:val="en-US"/>
              </w:rPr>
              <m:t>n</m:t>
            </m:r>
          </m:sub>
        </m:sSub>
      </m:oMath>
      <w:r w:rsidRPr="00934A64">
        <w:rPr>
          <w:rFonts w:ascii="Times New Roman" w:eastAsiaTheme="minorEastAsia" w:hAnsi="Times New Roman"/>
        </w:rPr>
        <w:t xml:space="preserve"> τάξης </w:t>
      </w:r>
      <m:oMath>
        <m:r>
          <w:rPr>
            <w:rFonts w:ascii="Cambria Math" w:eastAsiaTheme="minorEastAsia" w:hAnsi="Cambria Math"/>
            <w:lang w:val="en-US"/>
          </w:rPr>
          <m:t>n</m:t>
        </m:r>
      </m:oMath>
      <w:r w:rsidRPr="00934A64">
        <w:rPr>
          <w:rFonts w:ascii="Times New Roman" w:eastAsiaTheme="minorEastAsia" w:hAnsi="Times New Roman"/>
        </w:rPr>
        <w:t xml:space="preserve"> είναι ένα δένδρο με ρίζα το οποίο κατασκευάζεται αναδρομικά ως εξής: το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Pr="00934A64">
        <w:rPr>
          <w:rFonts w:ascii="Times New Roman" w:eastAsiaTheme="minorEastAsia" w:hAnsi="Times New Roman"/>
        </w:rPr>
        <w:t xml:space="preserve"> αποτελείται μόνο από μια κορυφή (τη ρίζα του) και το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lang w:val="en-US"/>
              </w:rPr>
              <m:t>n</m:t>
            </m:r>
          </m:sub>
        </m:sSub>
      </m:oMath>
      <w:r w:rsidRPr="00934A64">
        <w:rPr>
          <w:rFonts w:ascii="Times New Roman" w:eastAsiaTheme="minorEastAsia" w:hAnsi="Times New Roman"/>
        </w:rPr>
        <w:t xml:space="preserve"> κατασκευάζεται από δύο διωνυμικά δένδρα </w:t>
      </w:r>
      <m:oMath>
        <m:sSub>
          <m:sSubPr>
            <m:ctrlPr>
              <w:rPr>
                <w:rFonts w:ascii="Cambria Math" w:hAnsi="Cambria Math"/>
                <w:i/>
              </w:rPr>
            </m:ctrlPr>
          </m:sSubPr>
          <m:e>
            <m:r>
              <w:rPr>
                <w:rFonts w:ascii="Cambria Math" w:hAnsi="Cambria Math"/>
              </w:rPr>
              <m:t>B</m:t>
            </m:r>
          </m:e>
          <m:sub>
            <m:r>
              <w:rPr>
                <w:rFonts w:ascii="Cambria Math" w:hAnsi="Cambria Math"/>
                <w:lang w:val="en-US"/>
              </w:rPr>
              <m:t>n</m:t>
            </m:r>
            <m:r>
              <w:rPr>
                <w:rFonts w:ascii="Cambria Math" w:hAnsi="Cambria Math"/>
              </w:rPr>
              <m:t>-1</m:t>
            </m:r>
          </m:sub>
        </m:sSub>
      </m:oMath>
      <w:r w:rsidRPr="00934A64">
        <w:rPr>
          <w:rFonts w:ascii="Times New Roman" w:eastAsiaTheme="minorEastAsia" w:hAnsi="Times New Roman"/>
        </w:rPr>
        <w:t xml:space="preserve"> (τάξης </w:t>
      </w:r>
      <m:oMath>
        <m:r>
          <w:rPr>
            <w:rFonts w:ascii="Cambria Math" w:eastAsiaTheme="minorEastAsia" w:hAnsi="Cambria Math"/>
            <w:lang w:val="en-US"/>
          </w:rPr>
          <m:t>n</m:t>
        </m:r>
        <m:r>
          <w:rPr>
            <w:rFonts w:ascii="Cambria Math" w:eastAsiaTheme="minorEastAsia" w:hAnsi="Cambria Math"/>
          </w:rPr>
          <m:t>-1</m:t>
        </m:r>
      </m:oMath>
      <w:r w:rsidRPr="00934A64">
        <w:rPr>
          <w:rFonts w:ascii="Times New Roman" w:eastAsiaTheme="minorEastAsia" w:hAnsi="Times New Roman"/>
        </w:rPr>
        <w:t xml:space="preserve">) κάνοντας τη ρίζα του ενός δένδρου παιδί της ρίζας του άλλου (δείτε στο παρακάτω σχήμα τα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oMath>
      <w:r w:rsidRPr="00934A64">
        <w:rPr>
          <w:rFonts w:ascii="Times New Roman" w:eastAsiaTheme="minorEastAsia" w:hAnsi="Times New Roman"/>
        </w:rPr>
        <w:t xml:space="preserve"> ).</w:t>
      </w:r>
    </w:p>
    <w:p w:rsidR="00934A64" w:rsidRPr="00934A64" w:rsidRDefault="00934A64" w:rsidP="00827F7C">
      <w:pPr>
        <w:jc w:val="center"/>
        <w:rPr>
          <w:rFonts w:ascii="Times New Roman" w:hAnsi="Times New Roman"/>
        </w:rPr>
      </w:pPr>
      <w:r w:rsidRPr="00934A64">
        <w:rPr>
          <w:rFonts w:ascii="Times New Roman" w:eastAsiaTheme="minorEastAsia" w:hAnsi="Times New Roman"/>
          <w:noProof/>
        </w:rPr>
        <w:drawing>
          <wp:inline distT="0" distB="0" distL="0" distR="0">
            <wp:extent cx="4165200" cy="1612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omi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5200" cy="1612800"/>
                    </a:xfrm>
                    <a:prstGeom prst="rect">
                      <a:avLst/>
                    </a:prstGeom>
                  </pic:spPr>
                </pic:pic>
              </a:graphicData>
            </a:graphic>
          </wp:inline>
        </w:drawing>
      </w:r>
    </w:p>
    <w:p w:rsidR="001E3E0C" w:rsidRPr="00934A64" w:rsidRDefault="001E3E0C" w:rsidP="001E3E0C">
      <w:pPr>
        <w:jc w:val="both"/>
        <w:rPr>
          <w:rFonts w:ascii="Times New Roman" w:eastAsiaTheme="minorEastAsia" w:hAnsi="Times New Roman"/>
        </w:rPr>
      </w:pPr>
      <w:r w:rsidRPr="00934A64">
        <w:rPr>
          <w:rFonts w:ascii="Times New Roman" w:hAnsi="Times New Roman"/>
        </w:rPr>
        <w:t xml:space="preserve">Δείξτε με επαγωγή ότι το διωνυμικό δένδρο τάξης </w:t>
      </w:r>
      <m:oMath>
        <m:r>
          <w:rPr>
            <w:rFonts w:ascii="Cambria Math" w:hAnsi="Cambria Math"/>
            <w:lang w:val="en-US"/>
          </w:rPr>
          <m:t>n</m:t>
        </m:r>
      </m:oMath>
      <w:r w:rsidRPr="00934A64">
        <w:rPr>
          <w:rFonts w:ascii="Times New Roman" w:hAnsi="Times New Roman"/>
        </w:rPr>
        <w:t xml:space="preserve"> έχει </w:t>
      </w:r>
      <m:oMath>
        <m:r>
          <w:rPr>
            <w:rFonts w:ascii="Cambria Math" w:hAnsi="Cambria Math"/>
            <w:lang w:val="en-US"/>
          </w:rPr>
          <m:t>n</m:t>
        </m:r>
      </m:oMath>
      <w:r w:rsidRPr="00934A64">
        <w:rPr>
          <w:rFonts w:ascii="Times New Roman" w:hAnsi="Times New Roman"/>
        </w:rPr>
        <w:t xml:space="preserve"> επίπεδα (</w:t>
      </w:r>
      <w:r w:rsidRPr="00934A64">
        <w:rPr>
          <w:rFonts w:ascii="Times New Roman" w:eastAsiaTheme="minorEastAsia" w:hAnsi="Times New Roman"/>
        </w:rPr>
        <w:t xml:space="preserve">θυμηθείτε ότι η ρίζα είναι στο επίπεδο </w:t>
      </w:r>
      <m:oMath>
        <m:r>
          <w:rPr>
            <w:rFonts w:ascii="Cambria Math" w:eastAsiaTheme="minorEastAsia" w:hAnsi="Cambria Math"/>
          </w:rPr>
          <m:t>0</m:t>
        </m:r>
      </m:oMath>
      <w:r w:rsidRPr="00934A64">
        <w:rPr>
          <w:rFonts w:ascii="Times New Roman" w:eastAsiaTheme="minorEastAsia" w:hAnsi="Times New Roman"/>
        </w:rPr>
        <w:t>)</w:t>
      </w:r>
      <w:r w:rsidRPr="00934A64">
        <w:rPr>
          <w:rFonts w:ascii="Times New Roman" w:hAnsi="Times New Roman"/>
        </w:rPr>
        <w:t xml:space="preserve"> και το επίπεδο </w:t>
      </w:r>
      <m:oMath>
        <m:r>
          <w:rPr>
            <w:rFonts w:ascii="Cambria Math" w:hAnsi="Cambria Math"/>
            <w:lang w:val="en-US"/>
          </w:rPr>
          <m:t>k</m:t>
        </m:r>
      </m:oMath>
      <w:r w:rsidRPr="00934A64">
        <w:rPr>
          <w:rFonts w:ascii="Times New Roman" w:hAnsi="Times New Roman"/>
        </w:rPr>
        <w:t xml:space="preserve"> </w:t>
      </w:r>
      <w:r w:rsidRPr="00934A64">
        <w:rPr>
          <w:rFonts w:ascii="Times New Roman" w:eastAsiaTheme="minorEastAsia" w:hAnsi="Times New Roman"/>
        </w:rPr>
        <w:t xml:space="preserve"> έχει</w:t>
      </w:r>
      <w:r w:rsidRPr="00934A64">
        <w:rPr>
          <w:rFonts w:ascii="Times New Roman" w:hAnsi="Times New Roman"/>
        </w:rPr>
        <w:t xml:space="preserve">  </w:t>
      </w:r>
      <m:oMath>
        <m:r>
          <w:rPr>
            <w:rFonts w:ascii="Cambria Math" w:hAnsi="Cambria Math"/>
            <w:lang w:val="en-US"/>
          </w:rPr>
          <m:t>C</m:t>
        </m:r>
        <m:d>
          <m:dPr>
            <m:ctrlPr>
              <w:rPr>
                <w:rFonts w:ascii="Cambria Math" w:hAnsi="Cambria Math"/>
                <w:i/>
              </w:rPr>
            </m:ctrlPr>
          </m:dPr>
          <m:e>
            <m:r>
              <w:rPr>
                <w:rFonts w:ascii="Cambria Math" w:hAnsi="Cambria Math"/>
                <w:lang w:val="en-US"/>
              </w:rPr>
              <m:t>n</m:t>
            </m:r>
            <m:r>
              <w:rPr>
                <w:rFonts w:ascii="Cambria Math" w:hAnsi="Cambria Math"/>
              </w:rPr>
              <m:t>,</m:t>
            </m:r>
            <m:r>
              <w:rPr>
                <w:rFonts w:ascii="Cambria Math" w:hAnsi="Cambria Math"/>
                <w:lang w:val="en-US"/>
              </w:rPr>
              <m:t>k</m:t>
            </m:r>
          </m:e>
        </m:d>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n</m:t>
            </m:r>
            <m:r>
              <w:rPr>
                <w:rFonts w:ascii="Cambria Math" w:hAnsi="Cambria Math"/>
              </w:rPr>
              <m:t>-1,</m:t>
            </m:r>
            <m:r>
              <w:rPr>
                <w:rFonts w:ascii="Cambria Math" w:hAnsi="Cambria Math"/>
                <w:lang w:val="en-US"/>
              </w:rPr>
              <m:t>k</m:t>
            </m:r>
          </m:e>
        </m:d>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n</m:t>
        </m:r>
        <m:r>
          <w:rPr>
            <w:rFonts w:ascii="Cambria Math" w:hAnsi="Cambria Math"/>
          </w:rPr>
          <m:t>-1,</m:t>
        </m:r>
        <m:r>
          <w:rPr>
            <w:rFonts w:ascii="Cambria Math" w:hAnsi="Cambria Math"/>
            <w:lang w:val="en-US"/>
          </w:rPr>
          <m:t>k</m:t>
        </m:r>
        <m:r>
          <w:rPr>
            <w:rFonts w:ascii="Cambria Math" w:hAnsi="Cambria Math"/>
          </w:rPr>
          <m:t>-1)</m:t>
        </m:r>
      </m:oMath>
      <w:r w:rsidRPr="00934A64">
        <w:rPr>
          <w:rFonts w:ascii="Times New Roman" w:eastAsiaTheme="minorEastAsia" w:hAnsi="Times New Roman"/>
        </w:rPr>
        <w:t xml:space="preserve"> </w:t>
      </w:r>
      <w:r w:rsidRPr="00934A64">
        <w:rPr>
          <w:rFonts w:ascii="Times New Roman" w:hAnsi="Times New Roman"/>
        </w:rPr>
        <w:t xml:space="preserve">κορυφές, </w:t>
      </w:r>
      <m:oMath>
        <m:r>
          <w:rPr>
            <w:rFonts w:ascii="Cambria Math" w:hAnsi="Cambria Math"/>
          </w:rPr>
          <m:t>0≤k≤n.</m:t>
        </m:r>
      </m:oMath>
    </w:p>
    <w:p w:rsidR="00934A64" w:rsidRPr="00934A64" w:rsidRDefault="00934A64" w:rsidP="00934A64">
      <w:pPr>
        <w:jc w:val="both"/>
        <w:rPr>
          <w:rFonts w:ascii="Times New Roman" w:eastAsiaTheme="minorEastAsia" w:hAnsi="Times New Roman"/>
          <w:b/>
        </w:rPr>
      </w:pPr>
      <w:r w:rsidRPr="00934A64">
        <w:rPr>
          <w:rFonts w:ascii="Times New Roman" w:eastAsiaTheme="minorEastAsia" w:hAnsi="Times New Roman"/>
          <w:b/>
        </w:rPr>
        <w:t>Απάντηση</w:t>
      </w:r>
    </w:p>
    <w:p w:rsidR="00934A64" w:rsidRPr="00934A64" w:rsidRDefault="00934A64" w:rsidP="00934A64">
      <w:pPr>
        <w:jc w:val="both"/>
        <w:rPr>
          <w:rFonts w:ascii="Times New Roman" w:eastAsiaTheme="minorEastAsia" w:hAnsi="Times New Roman"/>
          <w:i/>
        </w:rPr>
      </w:pPr>
      <w:r w:rsidRPr="00934A64">
        <w:rPr>
          <w:rFonts w:ascii="Times New Roman" w:eastAsiaTheme="minorEastAsia" w:hAnsi="Times New Roman"/>
        </w:rPr>
        <w:t xml:space="preserve">Δείχνουμε επαγωγικά ότι το </w:t>
      </w:r>
      <m:oMath>
        <m:sSub>
          <m:sSubPr>
            <m:ctrlPr>
              <w:rPr>
                <w:rFonts w:ascii="Cambria Math" w:hAnsi="Cambria Math"/>
                <w:i/>
              </w:rPr>
            </m:ctrlPr>
          </m:sSubPr>
          <m:e>
            <m:r>
              <w:rPr>
                <w:rFonts w:ascii="Cambria Math" w:hAnsi="Cambria Math"/>
              </w:rPr>
              <m:t>B</m:t>
            </m:r>
          </m:e>
          <m:sub>
            <m:r>
              <w:rPr>
                <w:rFonts w:ascii="Cambria Math" w:hAnsi="Cambria Math"/>
                <w:lang w:val="en-US"/>
              </w:rPr>
              <m:t>n</m:t>
            </m:r>
          </m:sub>
        </m:sSub>
      </m:oMath>
      <w:r w:rsidRPr="00934A64">
        <w:rPr>
          <w:rFonts w:ascii="Times New Roman" w:eastAsiaTheme="minorEastAsia" w:hAnsi="Times New Roman"/>
        </w:rPr>
        <w:t xml:space="preserve"> </w:t>
      </w:r>
      <w:r w:rsidRPr="00934A64">
        <w:rPr>
          <w:rFonts w:ascii="Times New Roman" w:hAnsi="Times New Roman"/>
        </w:rPr>
        <w:t xml:space="preserve">έχει </w:t>
      </w:r>
      <m:oMath>
        <m:r>
          <w:rPr>
            <w:rFonts w:ascii="Cambria Math" w:hAnsi="Cambria Math"/>
            <w:lang w:val="en-US"/>
          </w:rPr>
          <m:t>n</m:t>
        </m:r>
      </m:oMath>
      <w:r w:rsidRPr="00934A64">
        <w:rPr>
          <w:rFonts w:ascii="Times New Roman" w:hAnsi="Times New Roman"/>
        </w:rPr>
        <w:t xml:space="preserve"> επίπεδα. Το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Pr="00934A64">
        <w:rPr>
          <w:rFonts w:ascii="Times New Roman" w:eastAsiaTheme="minorEastAsia" w:hAnsi="Times New Roman"/>
        </w:rPr>
        <w:t xml:space="preserve"> έχει μία μόνο κορυφή, τη ρίζα του δέντρου, άρα το μοναδικό του επίπεδο είναι το 0. Υποθέτοντας ότι το </w:t>
      </w:r>
      <m:oMath>
        <m:sSub>
          <m:sSubPr>
            <m:ctrlPr>
              <w:rPr>
                <w:rFonts w:ascii="Cambria Math" w:hAnsi="Cambria Math"/>
                <w:i/>
              </w:rPr>
            </m:ctrlPr>
          </m:sSubPr>
          <m:e>
            <m:r>
              <w:rPr>
                <w:rFonts w:ascii="Cambria Math" w:hAnsi="Cambria Math"/>
              </w:rPr>
              <m:t>B</m:t>
            </m:r>
          </m:e>
          <m:sub>
            <m:r>
              <w:rPr>
                <w:rFonts w:ascii="Cambria Math" w:hAnsi="Cambria Math"/>
                <w:lang w:val="en-US"/>
              </w:rPr>
              <m:t>n</m:t>
            </m:r>
            <m:r>
              <w:rPr>
                <w:rFonts w:ascii="Cambria Math" w:hAnsi="Cambria Math"/>
              </w:rPr>
              <m:t>-1</m:t>
            </m:r>
          </m:sub>
        </m:sSub>
      </m:oMath>
      <w:r w:rsidRPr="00934A64">
        <w:rPr>
          <w:rFonts w:ascii="Times New Roman" w:eastAsiaTheme="minorEastAsia" w:hAnsi="Times New Roman"/>
        </w:rPr>
        <w:t xml:space="preserve"> </w:t>
      </w:r>
      <w:r w:rsidRPr="00934A64">
        <w:rPr>
          <w:rFonts w:ascii="Times New Roman" w:hAnsi="Times New Roman"/>
        </w:rPr>
        <w:t xml:space="preserve"> έχει </w:t>
      </w:r>
      <m:oMath>
        <m:r>
          <w:rPr>
            <w:rFonts w:ascii="Cambria Math" w:hAnsi="Cambria Math"/>
            <w:lang w:val="en-US"/>
          </w:rPr>
          <m:t>n</m:t>
        </m:r>
        <m:r>
          <w:rPr>
            <w:rFonts w:ascii="Cambria Math" w:hAnsi="Cambria Math"/>
          </w:rPr>
          <m:t>-1</m:t>
        </m:r>
      </m:oMath>
      <w:r w:rsidRPr="00934A64">
        <w:rPr>
          <w:rFonts w:ascii="Times New Roman" w:hAnsi="Times New Roman"/>
        </w:rPr>
        <w:t xml:space="preserve"> επίπεδα, παρατηρούμε ότι η κατασκευή του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lang w:val="en-US"/>
              </w:rPr>
              <m:t>n</m:t>
            </m:r>
          </m:sub>
        </m:sSub>
      </m:oMath>
      <w:r w:rsidRPr="00934A64">
        <w:rPr>
          <w:rFonts w:ascii="Times New Roman" w:eastAsiaTheme="minorEastAsia" w:hAnsi="Times New Roman"/>
        </w:rPr>
        <w:t xml:space="preserve"> συνεπάγεται την αύξηση των </w:t>
      </w:r>
      <w:r w:rsidRPr="00934A64">
        <w:rPr>
          <w:rFonts w:ascii="Times New Roman" w:eastAsiaTheme="minorEastAsia" w:hAnsi="Times New Roman"/>
        </w:rPr>
        <w:lastRenderedPageBreak/>
        <w:t xml:space="preserve">επιπέδων κατά ένα, αφού η ρίζα ενός από τα δένδρα </w:t>
      </w:r>
      <m:oMath>
        <m:sSub>
          <m:sSubPr>
            <m:ctrlPr>
              <w:rPr>
                <w:rFonts w:ascii="Cambria Math" w:hAnsi="Cambria Math"/>
                <w:i/>
              </w:rPr>
            </m:ctrlPr>
          </m:sSubPr>
          <m:e>
            <m:r>
              <w:rPr>
                <w:rFonts w:ascii="Cambria Math" w:hAnsi="Cambria Math"/>
              </w:rPr>
              <m:t>B</m:t>
            </m:r>
          </m:e>
          <m:sub>
            <m:r>
              <w:rPr>
                <w:rFonts w:ascii="Cambria Math" w:hAnsi="Cambria Math"/>
                <w:lang w:val="en-US"/>
              </w:rPr>
              <m:t>n</m:t>
            </m:r>
            <m:r>
              <w:rPr>
                <w:rFonts w:ascii="Cambria Math" w:hAnsi="Cambria Math"/>
              </w:rPr>
              <m:t>-1</m:t>
            </m:r>
          </m:sub>
        </m:sSub>
      </m:oMath>
      <w:r w:rsidRPr="00934A64">
        <w:rPr>
          <w:rFonts w:ascii="Times New Roman" w:eastAsiaTheme="minorEastAsia" w:hAnsi="Times New Roman"/>
        </w:rPr>
        <w:t xml:space="preserve"> γίνεται παιδί της ρίζας του άλλου.</w:t>
      </w:r>
    </w:p>
    <w:p w:rsidR="00934A64" w:rsidRPr="00934A64" w:rsidRDefault="00934A64" w:rsidP="00934A64">
      <w:pPr>
        <w:jc w:val="both"/>
        <w:rPr>
          <w:rFonts w:ascii="Times New Roman" w:eastAsiaTheme="minorEastAsia" w:hAnsi="Times New Roman"/>
        </w:rPr>
      </w:pPr>
      <w:r w:rsidRPr="00934A64">
        <w:rPr>
          <w:rFonts w:ascii="Times New Roman" w:eastAsiaTheme="minorEastAsia" w:hAnsi="Times New Roman"/>
        </w:rPr>
        <w:t xml:space="preserve">Ας ονομάσουμε </w:t>
      </w:r>
      <m:oMath>
        <m:r>
          <w:rPr>
            <w:rFonts w:ascii="Cambria Math" w:eastAsiaTheme="minorEastAsia" w:hAnsi="Cambria Math"/>
          </w:rPr>
          <m:t>N(n,k)</m:t>
        </m:r>
      </m:oMath>
      <w:r w:rsidRPr="00934A64">
        <w:rPr>
          <w:rFonts w:ascii="Times New Roman" w:eastAsiaTheme="minorEastAsia" w:hAnsi="Times New Roman"/>
        </w:rPr>
        <w:t xml:space="preserve"> το πλήθος των κορυφών στο επίπεδο </w:t>
      </w:r>
      <m:oMath>
        <m:r>
          <w:rPr>
            <w:rFonts w:ascii="Cambria Math" w:eastAsiaTheme="minorEastAsia" w:hAnsi="Cambria Math"/>
            <w:lang w:val="en-US"/>
          </w:rPr>
          <m:t>k</m:t>
        </m:r>
      </m:oMath>
      <w:r w:rsidRPr="00934A64">
        <w:rPr>
          <w:rFonts w:ascii="Times New Roman" w:eastAsiaTheme="minorEastAsia" w:hAnsi="Times New Roman"/>
        </w:rPr>
        <w:t xml:space="preserve"> στο </w:t>
      </w:r>
      <m:oMath>
        <m:sSub>
          <m:sSubPr>
            <m:ctrlPr>
              <w:rPr>
                <w:rFonts w:ascii="Cambria Math" w:hAnsi="Cambria Math"/>
                <w:i/>
              </w:rPr>
            </m:ctrlPr>
          </m:sSubPr>
          <m:e>
            <m:r>
              <w:rPr>
                <w:rFonts w:ascii="Cambria Math" w:hAnsi="Cambria Math"/>
              </w:rPr>
              <m:t>B</m:t>
            </m:r>
          </m:e>
          <m:sub>
            <m:r>
              <w:rPr>
                <w:rFonts w:ascii="Cambria Math" w:hAnsi="Cambria Math"/>
                <w:lang w:val="en-US"/>
              </w:rPr>
              <m:t>n</m:t>
            </m:r>
          </m:sub>
        </m:sSub>
      </m:oMath>
      <w:r w:rsidRPr="00934A64">
        <w:rPr>
          <w:rFonts w:ascii="Times New Roman" w:eastAsiaTheme="minorEastAsia" w:hAnsi="Times New Roman"/>
        </w:rPr>
        <w:t xml:space="preserve">. Οι κορυφές αυτού του επιπέδου προέρχονται: </w:t>
      </w:r>
    </w:p>
    <w:p w:rsidR="00934A64" w:rsidRPr="00934A64" w:rsidRDefault="00934A64" w:rsidP="00934A64">
      <w:pPr>
        <w:ind w:left="720"/>
        <w:jc w:val="both"/>
        <w:rPr>
          <w:rFonts w:ascii="Times New Roman" w:eastAsiaTheme="minorEastAsia" w:hAnsi="Times New Roman"/>
        </w:rPr>
      </w:pPr>
      <w:r>
        <w:rPr>
          <w:rFonts w:ascii="Times New Roman" w:eastAsiaTheme="minorEastAsia" w:hAnsi="Times New Roman"/>
        </w:rPr>
        <w:t xml:space="preserve">(α) </w:t>
      </w:r>
      <w:r w:rsidRPr="00934A64">
        <w:rPr>
          <w:rFonts w:ascii="Times New Roman" w:eastAsiaTheme="minorEastAsia" w:hAnsi="Times New Roman"/>
        </w:rPr>
        <w:t xml:space="preserve">είτε από τις κορυφές του ίδιου επιπέδου στο δέντρο </w:t>
      </w:r>
      <m:oMath>
        <m:sSub>
          <m:sSubPr>
            <m:ctrlPr>
              <w:rPr>
                <w:rFonts w:ascii="Cambria Math" w:hAnsi="Cambria Math"/>
                <w:i/>
              </w:rPr>
            </m:ctrlPr>
          </m:sSubPr>
          <m:e>
            <m:r>
              <w:rPr>
                <w:rFonts w:ascii="Cambria Math" w:hAnsi="Cambria Math"/>
              </w:rPr>
              <m:t>B</m:t>
            </m:r>
          </m:e>
          <m:sub>
            <m:r>
              <w:rPr>
                <w:rFonts w:ascii="Cambria Math" w:hAnsi="Cambria Math"/>
                <w:lang w:val="en-US"/>
              </w:rPr>
              <m:t>n</m:t>
            </m:r>
            <m:r>
              <w:rPr>
                <w:rFonts w:ascii="Cambria Math" w:hAnsi="Cambria Math"/>
              </w:rPr>
              <m:t>-1</m:t>
            </m:r>
          </m:sub>
        </m:sSub>
      </m:oMath>
      <w:r>
        <w:rPr>
          <w:rFonts w:ascii="Times New Roman" w:eastAsiaTheme="minorEastAsia" w:hAnsi="Times New Roman"/>
        </w:rPr>
        <w:t xml:space="preserve"> του οποίου η ρίζα </w:t>
      </w:r>
      <w:r w:rsidRPr="00934A64">
        <w:rPr>
          <w:rFonts w:ascii="Times New Roman" w:eastAsiaTheme="minorEastAsia" w:hAnsi="Times New Roman"/>
        </w:rPr>
        <w:t xml:space="preserve">γίνεται ρίζα του </w:t>
      </w:r>
      <m:oMath>
        <m:sSub>
          <m:sSubPr>
            <m:ctrlPr>
              <w:rPr>
                <w:rFonts w:ascii="Cambria Math" w:hAnsi="Cambria Math"/>
                <w:i/>
              </w:rPr>
            </m:ctrlPr>
          </m:sSubPr>
          <m:e>
            <m:r>
              <w:rPr>
                <w:rFonts w:ascii="Cambria Math" w:hAnsi="Cambria Math"/>
              </w:rPr>
              <m:t>B</m:t>
            </m:r>
          </m:e>
          <m:sub>
            <m:r>
              <w:rPr>
                <w:rFonts w:ascii="Cambria Math" w:hAnsi="Cambria Math"/>
                <w:lang w:val="en-US"/>
              </w:rPr>
              <m:t>n</m:t>
            </m:r>
          </m:sub>
        </m:sSub>
      </m:oMath>
      <w:r w:rsidRPr="00934A64">
        <w:rPr>
          <w:rFonts w:ascii="Times New Roman" w:eastAsiaTheme="minorEastAsia" w:hAnsi="Times New Roman"/>
        </w:rPr>
        <w:t>,</w:t>
      </w:r>
    </w:p>
    <w:p w:rsidR="00934A64" w:rsidRPr="00934A64" w:rsidRDefault="00934A64" w:rsidP="00934A64">
      <w:pPr>
        <w:ind w:left="720"/>
        <w:jc w:val="both"/>
        <w:rPr>
          <w:rFonts w:ascii="Times New Roman" w:eastAsiaTheme="minorEastAsia" w:hAnsi="Times New Roman"/>
        </w:rPr>
      </w:pPr>
      <w:r>
        <w:rPr>
          <w:rFonts w:ascii="Times New Roman" w:eastAsiaTheme="minorEastAsia" w:hAnsi="Times New Roman"/>
        </w:rPr>
        <w:t xml:space="preserve">(β) </w:t>
      </w:r>
      <w:r w:rsidRPr="00934A64">
        <w:rPr>
          <w:rFonts w:ascii="Times New Roman" w:eastAsiaTheme="minorEastAsia" w:hAnsi="Times New Roman"/>
        </w:rPr>
        <w:t xml:space="preserve">ή από τις κορυφές του προηγούμενο επιπέδου στο δέντρο </w:t>
      </w:r>
      <m:oMath>
        <m:sSub>
          <m:sSubPr>
            <m:ctrlPr>
              <w:rPr>
                <w:rFonts w:ascii="Cambria Math" w:hAnsi="Cambria Math"/>
                <w:i/>
              </w:rPr>
            </m:ctrlPr>
          </m:sSubPr>
          <m:e>
            <m:r>
              <w:rPr>
                <w:rFonts w:ascii="Cambria Math" w:hAnsi="Cambria Math"/>
              </w:rPr>
              <m:t>B</m:t>
            </m:r>
          </m:e>
          <m:sub>
            <m:r>
              <w:rPr>
                <w:rFonts w:ascii="Cambria Math" w:hAnsi="Cambria Math"/>
                <w:lang w:val="en-US"/>
              </w:rPr>
              <m:t>n</m:t>
            </m:r>
            <m:r>
              <w:rPr>
                <w:rFonts w:ascii="Cambria Math" w:hAnsi="Cambria Math"/>
              </w:rPr>
              <m:t>-1</m:t>
            </m:r>
          </m:sub>
        </m:sSub>
      </m:oMath>
      <w:r w:rsidRPr="00934A64">
        <w:rPr>
          <w:rFonts w:ascii="Times New Roman" w:eastAsiaTheme="minorEastAsia" w:hAnsi="Times New Roman"/>
        </w:rPr>
        <w:t xml:space="preserve"> του οποίου η ρίζα γίνεται παιδί της ρίζας του έτερου δέντρου </w:t>
      </w:r>
      <m:oMath>
        <m:sSub>
          <m:sSubPr>
            <m:ctrlPr>
              <w:rPr>
                <w:rFonts w:ascii="Cambria Math" w:hAnsi="Cambria Math"/>
                <w:i/>
              </w:rPr>
            </m:ctrlPr>
          </m:sSubPr>
          <m:e>
            <m:r>
              <w:rPr>
                <w:rFonts w:ascii="Cambria Math" w:hAnsi="Cambria Math"/>
              </w:rPr>
              <m:t>B</m:t>
            </m:r>
          </m:e>
          <m:sub>
            <m:r>
              <w:rPr>
                <w:rFonts w:ascii="Cambria Math" w:hAnsi="Cambria Math"/>
                <w:lang w:val="en-US"/>
              </w:rPr>
              <m:t>n</m:t>
            </m:r>
            <m:r>
              <w:rPr>
                <w:rFonts w:ascii="Cambria Math" w:hAnsi="Cambria Math"/>
              </w:rPr>
              <m:t>-1</m:t>
            </m:r>
          </m:sub>
        </m:sSub>
      </m:oMath>
      <w:r w:rsidRPr="00934A64">
        <w:rPr>
          <w:rFonts w:ascii="Times New Roman" w:eastAsiaTheme="minorEastAsia" w:hAnsi="Times New Roman"/>
        </w:rPr>
        <w:t xml:space="preserve"> (και άρα παιδί της ρίζας του</w:t>
      </w:r>
      <w:r>
        <w:rPr>
          <w:rFonts w:ascii="Times New Roman" w:eastAsiaTheme="minorEastAsia" w:hAnsi="Times New Roman"/>
        </w:rPr>
        <w:t xml:space="preserve"> </w:t>
      </w:r>
      <w:r w:rsidRPr="00934A64">
        <w:rPr>
          <w:rFonts w:ascii="Times New Roman" w:eastAsiaTheme="minorEastAsia" w:hAnsi="Times New Roman"/>
        </w:rPr>
        <w:t xml:space="preserve">δέντρου </w:t>
      </w:r>
      <m:oMath>
        <m:sSub>
          <m:sSubPr>
            <m:ctrlPr>
              <w:rPr>
                <w:rFonts w:ascii="Cambria Math" w:hAnsi="Cambria Math"/>
                <w:i/>
              </w:rPr>
            </m:ctrlPr>
          </m:sSubPr>
          <m:e>
            <m:r>
              <w:rPr>
                <w:rFonts w:ascii="Cambria Math" w:hAnsi="Cambria Math"/>
              </w:rPr>
              <m:t>B</m:t>
            </m:r>
          </m:e>
          <m:sub>
            <m:r>
              <w:rPr>
                <w:rFonts w:ascii="Cambria Math" w:hAnsi="Cambria Math"/>
                <w:lang w:val="en-US"/>
              </w:rPr>
              <m:t>n</m:t>
            </m:r>
          </m:sub>
        </m:sSub>
      </m:oMath>
      <w:r w:rsidRPr="00934A64">
        <w:rPr>
          <w:rFonts w:ascii="Times New Roman" w:eastAsiaTheme="minorEastAsia" w:hAnsi="Times New Roman"/>
        </w:rPr>
        <w:t>.</w:t>
      </w:r>
    </w:p>
    <w:p w:rsidR="00934A64" w:rsidRPr="00934A64" w:rsidRDefault="00934A64" w:rsidP="00934A64">
      <w:pPr>
        <w:jc w:val="both"/>
        <w:rPr>
          <w:rFonts w:ascii="Times New Roman" w:eastAsiaTheme="minorEastAsia" w:hAnsi="Times New Roman"/>
        </w:rPr>
      </w:pPr>
      <w:r w:rsidRPr="00934A64">
        <w:rPr>
          <w:rFonts w:ascii="Times New Roman" w:eastAsiaTheme="minorEastAsia" w:hAnsi="Times New Roman"/>
        </w:rPr>
        <w:t xml:space="preserve">Το πλήθος των κορυφών ως προς την περίπτωση (α) είναι αυτό του επιπέδου </w:t>
      </w:r>
      <m:oMath>
        <m:r>
          <w:rPr>
            <w:rFonts w:ascii="Cambria Math" w:eastAsiaTheme="minorEastAsia" w:hAnsi="Cambria Math"/>
            <w:lang w:val="en-US"/>
          </w:rPr>
          <m:t>k</m:t>
        </m:r>
      </m:oMath>
      <w:r w:rsidRPr="00934A64">
        <w:rPr>
          <w:rFonts w:ascii="Times New Roman" w:eastAsiaTheme="minorEastAsia" w:hAnsi="Times New Roman"/>
        </w:rPr>
        <w:t xml:space="preserve"> στο </w:t>
      </w:r>
      <m:oMath>
        <m:sSub>
          <m:sSubPr>
            <m:ctrlPr>
              <w:rPr>
                <w:rFonts w:ascii="Cambria Math" w:hAnsi="Cambria Math"/>
                <w:i/>
              </w:rPr>
            </m:ctrlPr>
          </m:sSubPr>
          <m:e>
            <m:r>
              <w:rPr>
                <w:rFonts w:ascii="Cambria Math" w:hAnsi="Cambria Math"/>
              </w:rPr>
              <m:t>B</m:t>
            </m:r>
          </m:e>
          <m:sub>
            <m:r>
              <w:rPr>
                <w:rFonts w:ascii="Cambria Math" w:hAnsi="Cambria Math"/>
                <w:lang w:val="en-US"/>
              </w:rPr>
              <m:t>n</m:t>
            </m:r>
            <m:r>
              <w:rPr>
                <w:rFonts w:ascii="Cambria Math" w:hAnsi="Cambria Math"/>
              </w:rPr>
              <m:t>-1</m:t>
            </m:r>
          </m:sub>
        </m:sSub>
        <m:r>
          <w:rPr>
            <w:rFonts w:ascii="Cambria Math" w:hAnsi="Cambria Math"/>
          </w:rPr>
          <m:t>,</m:t>
        </m:r>
      </m:oMath>
      <w:r w:rsidRPr="00934A64">
        <w:rPr>
          <w:rFonts w:ascii="Times New Roman" w:eastAsiaTheme="minorEastAsia" w:hAnsi="Times New Roman"/>
        </w:rPr>
        <w:t xml:space="preserve"> ενώ ως προς τη (β) αυτό του επιπέδου </w:t>
      </w:r>
      <m:oMath>
        <m:r>
          <w:rPr>
            <w:rFonts w:ascii="Cambria Math" w:eastAsiaTheme="minorEastAsia" w:hAnsi="Cambria Math"/>
            <w:lang w:val="en-US"/>
          </w:rPr>
          <m:t>k</m:t>
        </m:r>
        <m:r>
          <w:rPr>
            <w:rFonts w:ascii="Cambria Math" w:eastAsiaTheme="minorEastAsia" w:hAnsi="Cambria Math"/>
          </w:rPr>
          <m:t>-1</m:t>
        </m:r>
      </m:oMath>
      <w:r w:rsidRPr="00934A64">
        <w:rPr>
          <w:rFonts w:ascii="Times New Roman" w:eastAsiaTheme="minorEastAsia" w:hAnsi="Times New Roman"/>
        </w:rPr>
        <w:t xml:space="preserve"> στο </w:t>
      </w:r>
      <m:oMath>
        <m:sSub>
          <m:sSubPr>
            <m:ctrlPr>
              <w:rPr>
                <w:rFonts w:ascii="Cambria Math" w:hAnsi="Cambria Math"/>
                <w:i/>
              </w:rPr>
            </m:ctrlPr>
          </m:sSubPr>
          <m:e>
            <m:r>
              <w:rPr>
                <w:rFonts w:ascii="Cambria Math" w:hAnsi="Cambria Math"/>
              </w:rPr>
              <m:t>B</m:t>
            </m:r>
          </m:e>
          <m:sub>
            <m:r>
              <w:rPr>
                <w:rFonts w:ascii="Cambria Math" w:hAnsi="Cambria Math"/>
                <w:lang w:val="en-US"/>
              </w:rPr>
              <m:t>n</m:t>
            </m:r>
            <m:r>
              <w:rPr>
                <w:rFonts w:ascii="Cambria Math" w:hAnsi="Cambria Math"/>
              </w:rPr>
              <m:t>-1</m:t>
            </m:r>
          </m:sub>
        </m:sSub>
      </m:oMath>
      <w:r w:rsidRPr="00934A64">
        <w:rPr>
          <w:rFonts w:ascii="Times New Roman" w:eastAsiaTheme="minorEastAsia" w:hAnsi="Times New Roman"/>
        </w:rPr>
        <w:t xml:space="preserve">. Με βάση τη σημειογραφία μας έχουμε ότι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=Ν</m:t>
        </m:r>
        <m:d>
          <m:dPr>
            <m:ctrlPr>
              <w:rPr>
                <w:rFonts w:ascii="Cambria Math" w:eastAsiaTheme="minorEastAsia" w:hAnsi="Cambria Math"/>
                <w:i/>
              </w:rPr>
            </m:ctrlPr>
          </m:dPr>
          <m:e>
            <m:r>
              <w:rPr>
                <w:rFonts w:ascii="Cambria Math" w:eastAsiaTheme="minorEastAsia" w:hAnsi="Cambria Math"/>
                <w:lang w:val="en-US"/>
              </w:rPr>
              <m:t>n</m:t>
            </m:r>
            <m:r>
              <w:rPr>
                <w:rFonts w:ascii="Cambria Math" w:eastAsiaTheme="minorEastAsia" w:hAnsi="Cambria Math"/>
              </w:rPr>
              <m:t>-1,</m:t>
            </m:r>
            <m:r>
              <w:rPr>
                <w:rFonts w:ascii="Cambria Math" w:eastAsiaTheme="minorEastAsia" w:hAnsi="Cambria Math"/>
                <w:lang w:val="en-US"/>
              </w:rPr>
              <m:t>k</m:t>
            </m:r>
            <m:ctrlPr>
              <w:rPr>
                <w:rFonts w:ascii="Cambria Math" w:eastAsiaTheme="minorEastAsia" w:hAnsi="Cambria Math"/>
                <w:i/>
                <w:lang w:val="en-US"/>
              </w:rPr>
            </m:ctrlPr>
          </m:e>
        </m:d>
        <m:r>
          <w:rPr>
            <w:rFonts w:ascii="Cambria Math" w:eastAsiaTheme="minorEastAsia" w:hAnsi="Cambria Math"/>
          </w:rPr>
          <m:t>+</m:t>
        </m:r>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rPr>
              <m:t>-1,</m:t>
            </m:r>
            <m:r>
              <w:rPr>
                <w:rFonts w:ascii="Cambria Math" w:eastAsiaTheme="minorEastAsia" w:hAnsi="Cambria Math"/>
                <w:lang w:val="en-US"/>
              </w:rPr>
              <m:t>k</m:t>
            </m:r>
            <m:r>
              <w:rPr>
                <w:rFonts w:ascii="Cambria Math" w:eastAsiaTheme="minorEastAsia" w:hAnsi="Cambria Math"/>
              </w:rPr>
              <m:t>-1</m:t>
            </m:r>
          </m:e>
        </m:d>
        <m:r>
          <w:rPr>
            <w:rFonts w:ascii="Cambria Math" w:eastAsiaTheme="minorEastAsia" w:hAnsi="Cambria Math"/>
          </w:rPr>
          <m:t>.</m:t>
        </m:r>
      </m:oMath>
      <w:r w:rsidRPr="00934A64">
        <w:rPr>
          <w:rFonts w:ascii="Times New Roman" w:eastAsiaTheme="minorEastAsia" w:hAnsi="Times New Roman"/>
        </w:rPr>
        <w:t xml:space="preserve"> Το αποτέλεσμα προκύπτει ανακαλώντας το γνωστό τύπο των Αρχών Συνδυαστικής:</w:t>
      </w:r>
    </w:p>
    <w:p w:rsidR="00934A64" w:rsidRPr="00934A64" w:rsidRDefault="00934A64" w:rsidP="00934A64">
      <w:pPr>
        <w:jc w:val="both"/>
        <w:rPr>
          <w:rFonts w:ascii="Times New Roman" w:eastAsiaTheme="minorEastAsia" w:hAnsi="Times New Roman"/>
          <w:i/>
        </w:rPr>
      </w:pPr>
      <m:oMathPara>
        <m:oMath>
          <m:r>
            <w:rPr>
              <w:rFonts w:ascii="Cambria Math" w:eastAsiaTheme="minorEastAsia" w:hAnsi="Cambria Math"/>
              <w:lang w:val="en-US"/>
            </w:rPr>
            <m:t>C</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lang w:val="en-US"/>
                </w:rPr>
                <m:t>n-1,k</m:t>
              </m:r>
              <m:ctrlPr>
                <w:rPr>
                  <w:rFonts w:ascii="Cambria Math" w:eastAsiaTheme="minorEastAsia" w:hAnsi="Cambria Math"/>
                  <w:i/>
                  <w:lang w:val="en-US"/>
                </w:rPr>
              </m:ctrlP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n-1,k-1</m:t>
              </m:r>
            </m:e>
          </m:d>
          <m:r>
            <w:rPr>
              <w:rFonts w:ascii="Cambria Math" w:eastAsiaTheme="minorEastAsia" w:hAnsi="Cambria Math"/>
              <w:lang w:val="en-US"/>
            </w:rPr>
            <m:t>.</m:t>
          </m:r>
        </m:oMath>
      </m:oMathPara>
    </w:p>
    <w:p w:rsidR="00934A64" w:rsidRPr="00934A64" w:rsidRDefault="00934A64" w:rsidP="00934A64">
      <w:pPr>
        <w:jc w:val="both"/>
        <w:rPr>
          <w:rFonts w:ascii="Times New Roman" w:hAnsi="Times New Roman"/>
        </w:rPr>
      </w:pPr>
      <w:r w:rsidRPr="00934A64">
        <w:rPr>
          <w:rFonts w:ascii="Times New Roman" w:hAnsi="Times New Roman"/>
        </w:rPr>
        <w:t xml:space="preserve">Β. Έστω </w:t>
      </w:r>
      <m:oMath>
        <m:r>
          <w:rPr>
            <w:rFonts w:ascii="Cambria Math" w:hAnsi="Cambria Math"/>
            <w:lang w:val="en-US"/>
          </w:rPr>
          <m:t>G</m:t>
        </m:r>
      </m:oMath>
      <w:r w:rsidRPr="00934A64">
        <w:rPr>
          <w:rFonts w:ascii="Times New Roman" w:eastAsiaTheme="minorEastAsia" w:hAnsi="Times New Roman"/>
        </w:rPr>
        <w:t xml:space="preserve"> ένα συνεκτικό γράφημα. </w:t>
      </w:r>
      <w:r w:rsidRPr="00934A64">
        <w:rPr>
          <w:rFonts w:ascii="Times New Roman" w:hAnsi="Times New Roman"/>
        </w:rPr>
        <w:t xml:space="preserve">Θυμηθείτε τον αλγόριθμο </w:t>
      </w:r>
      <w:r w:rsidRPr="00934A64">
        <w:rPr>
          <w:rFonts w:ascii="Times New Roman" w:hAnsi="Times New Roman"/>
          <w:lang w:val="en-US"/>
        </w:rPr>
        <w:t>DFS</w:t>
      </w:r>
      <w:r w:rsidRPr="00934A64">
        <w:rPr>
          <w:rFonts w:ascii="Times New Roman" w:hAnsi="Times New Roman"/>
        </w:rPr>
        <w:t xml:space="preserve"> ο οποίος πραγματοποιεί μια διάσχιση κατά βάθος του </w:t>
      </w:r>
      <m:oMath>
        <m:r>
          <w:rPr>
            <w:rFonts w:ascii="Cambria Math" w:hAnsi="Cambria Math"/>
            <w:lang w:val="en-US"/>
          </w:rPr>
          <m:t>G</m:t>
        </m:r>
      </m:oMath>
      <w:r w:rsidRPr="00934A64">
        <w:rPr>
          <w:rFonts w:ascii="Times New Roman" w:hAnsi="Times New Roman"/>
        </w:rPr>
        <w:t xml:space="preserve"> με αφετηρία μια κορυφή </w:t>
      </w:r>
      <w:r w:rsidRPr="00934A64">
        <w:rPr>
          <w:rFonts w:ascii="Times New Roman" w:eastAsiaTheme="minorEastAsia" w:hAnsi="Times New Roman"/>
        </w:rPr>
        <w:t xml:space="preserve">του </w:t>
      </w:r>
      <m:oMath>
        <m:r>
          <w:rPr>
            <w:rFonts w:ascii="Cambria Math" w:hAnsi="Cambria Math"/>
            <w:lang w:val="en-US"/>
          </w:rPr>
          <m:t>s</m:t>
        </m:r>
      </m:oMath>
      <w:r w:rsidRPr="00934A64">
        <w:rPr>
          <w:rFonts w:ascii="Times New Roman" w:hAnsi="Times New Roman"/>
        </w:rPr>
        <w:t xml:space="preserve">.  </w:t>
      </w:r>
    </w:p>
    <w:p w:rsidR="00934A64" w:rsidRPr="00934A64" w:rsidRDefault="00934A64" w:rsidP="00934A64">
      <w:pPr>
        <w:pStyle w:val="ListParagraph"/>
        <w:numPr>
          <w:ilvl w:val="0"/>
          <w:numId w:val="18"/>
        </w:numPr>
        <w:spacing w:after="0"/>
        <w:jc w:val="both"/>
        <w:rPr>
          <w:rFonts w:ascii="Times New Roman" w:hAnsi="Times New Roman" w:cs="Times New Roman"/>
          <w:sz w:val="24"/>
          <w:szCs w:val="24"/>
        </w:rPr>
      </w:pPr>
      <w:r w:rsidRPr="00934A64">
        <w:rPr>
          <w:rFonts w:ascii="Times New Roman" w:hAnsi="Times New Roman" w:cs="Times New Roman"/>
          <w:sz w:val="24"/>
          <w:szCs w:val="24"/>
        </w:rPr>
        <w:t xml:space="preserve">DFS </w:t>
      </w:r>
      <m:oMath>
        <m:r>
          <w:rPr>
            <w:rFonts w:ascii="Cambria Math" w:hAnsi="Cambria Math" w:cs="Times New Roman"/>
            <w:sz w:val="24"/>
            <w:szCs w:val="24"/>
          </w:rPr>
          <m:t>(G, v)</m:t>
        </m:r>
      </m:oMath>
      <w:r w:rsidRPr="00934A64">
        <w:rPr>
          <w:rFonts w:ascii="Times New Roman" w:hAnsi="Times New Roman" w:cs="Times New Roman"/>
          <w:sz w:val="24"/>
          <w:szCs w:val="24"/>
        </w:rPr>
        <w:t xml:space="preserve">  </w:t>
      </w:r>
    </w:p>
    <w:p w:rsidR="00934A64" w:rsidRPr="00934A64" w:rsidRDefault="00934A64" w:rsidP="00934A64">
      <w:pPr>
        <w:pStyle w:val="ListParagraph"/>
        <w:numPr>
          <w:ilvl w:val="0"/>
          <w:numId w:val="18"/>
        </w:numPr>
        <w:spacing w:after="0"/>
        <w:jc w:val="both"/>
        <w:rPr>
          <w:rFonts w:ascii="Times New Roman" w:hAnsi="Times New Roman" w:cs="Times New Roman"/>
          <w:sz w:val="24"/>
          <w:szCs w:val="24"/>
        </w:rPr>
      </w:pPr>
      <w:r w:rsidRPr="00934A64">
        <w:rPr>
          <w:rFonts w:ascii="Times New Roman" w:hAnsi="Times New Roman" w:cs="Times New Roman"/>
          <w:sz w:val="24"/>
          <w:szCs w:val="24"/>
        </w:rPr>
        <w:t xml:space="preserve"> </w:t>
      </w:r>
      <w:r w:rsidRPr="00934A64">
        <w:rPr>
          <w:rFonts w:ascii="Times New Roman" w:hAnsi="Times New Roman" w:cs="Times New Roman"/>
          <w:sz w:val="24"/>
          <w:szCs w:val="24"/>
        </w:rPr>
        <w:tab/>
        <w:t xml:space="preserve">Επισκεπτόμαστε και  σημειώνουμε την κορυφή </w:t>
      </w:r>
      <m:oMath>
        <m:r>
          <w:rPr>
            <w:rFonts w:ascii="Cambria Math" w:hAnsi="Cambria Math" w:cs="Times New Roman"/>
            <w:sz w:val="24"/>
            <w:szCs w:val="24"/>
          </w:rPr>
          <m:t>v</m:t>
        </m:r>
      </m:oMath>
      <w:r w:rsidRPr="00934A64">
        <w:rPr>
          <w:rFonts w:ascii="Times New Roman" w:hAnsi="Times New Roman" w:cs="Times New Roman"/>
          <w:sz w:val="24"/>
          <w:szCs w:val="24"/>
        </w:rPr>
        <w:t>.</w:t>
      </w:r>
    </w:p>
    <w:p w:rsidR="00934A64" w:rsidRPr="00934A64" w:rsidRDefault="00934A64" w:rsidP="00934A64">
      <w:pPr>
        <w:pStyle w:val="ListParagraph"/>
        <w:numPr>
          <w:ilvl w:val="0"/>
          <w:numId w:val="18"/>
        </w:numPr>
        <w:spacing w:after="0"/>
        <w:jc w:val="both"/>
        <w:rPr>
          <w:rFonts w:ascii="Times New Roman" w:hAnsi="Times New Roman" w:cs="Times New Roman"/>
          <w:sz w:val="24"/>
          <w:szCs w:val="24"/>
        </w:rPr>
      </w:pPr>
      <w:r w:rsidRPr="00934A64">
        <w:rPr>
          <w:rFonts w:ascii="Times New Roman" w:hAnsi="Times New Roman" w:cs="Times New Roman"/>
          <w:sz w:val="24"/>
          <w:szCs w:val="24"/>
        </w:rPr>
        <w:t xml:space="preserve">               Για κάθε κορυφή </w:t>
      </w:r>
      <m:oMath>
        <m:r>
          <w:rPr>
            <w:rFonts w:ascii="Cambria Math" w:hAnsi="Cambria Math" w:cs="Times New Roman"/>
            <w:sz w:val="24"/>
            <w:szCs w:val="24"/>
            <w:lang w:val="en-US"/>
          </w:rPr>
          <m:t>w</m:t>
        </m:r>
      </m:oMath>
      <w:r w:rsidRPr="00934A64">
        <w:rPr>
          <w:rFonts w:ascii="Times New Roman" w:hAnsi="Times New Roman" w:cs="Times New Roman"/>
          <w:sz w:val="24"/>
          <w:szCs w:val="24"/>
        </w:rPr>
        <w:t xml:space="preserve">, γειτονική της </w:t>
      </w:r>
      <m:oMath>
        <m:r>
          <w:rPr>
            <w:rFonts w:ascii="Cambria Math" w:hAnsi="Cambria Math" w:cs="Times New Roman"/>
            <w:sz w:val="24"/>
            <w:szCs w:val="24"/>
          </w:rPr>
          <m:t>v</m:t>
        </m:r>
      </m:oMath>
      <w:r w:rsidRPr="00934A64">
        <w:rPr>
          <w:rFonts w:ascii="Times New Roman" w:hAnsi="Times New Roman" w:cs="Times New Roman"/>
          <w:sz w:val="24"/>
          <w:szCs w:val="24"/>
        </w:rPr>
        <w:t xml:space="preserve">, κάνε:    </w:t>
      </w:r>
    </w:p>
    <w:p w:rsidR="00934A64" w:rsidRPr="00934A64" w:rsidRDefault="00934A64" w:rsidP="00934A64">
      <w:pPr>
        <w:pStyle w:val="ListParagraph"/>
        <w:numPr>
          <w:ilvl w:val="0"/>
          <w:numId w:val="18"/>
        </w:numPr>
        <w:spacing w:after="0"/>
        <w:jc w:val="both"/>
        <w:rPr>
          <w:rFonts w:ascii="Times New Roman" w:hAnsi="Times New Roman" w:cs="Times New Roman"/>
          <w:sz w:val="24"/>
          <w:szCs w:val="24"/>
        </w:rPr>
      </w:pPr>
      <w:r w:rsidRPr="00934A64">
        <w:rPr>
          <w:rFonts w:ascii="Times New Roman" w:hAnsi="Times New Roman" w:cs="Times New Roman"/>
          <w:sz w:val="24"/>
          <w:szCs w:val="24"/>
        </w:rPr>
        <w:t xml:space="preserve"> </w:t>
      </w:r>
      <w:r w:rsidRPr="00934A64">
        <w:rPr>
          <w:rFonts w:ascii="Times New Roman" w:hAnsi="Times New Roman" w:cs="Times New Roman"/>
          <w:sz w:val="24"/>
          <w:szCs w:val="24"/>
        </w:rPr>
        <w:tab/>
      </w:r>
      <w:r w:rsidRPr="00934A64">
        <w:rPr>
          <w:rFonts w:ascii="Times New Roman" w:hAnsi="Times New Roman" w:cs="Times New Roman"/>
          <w:sz w:val="24"/>
          <w:szCs w:val="24"/>
        </w:rPr>
        <w:tab/>
        <w:t xml:space="preserve">εάν δεν έχουμε επισκεφθεί την </w:t>
      </w:r>
      <m:oMath>
        <m:r>
          <w:rPr>
            <w:rFonts w:ascii="Cambria Math" w:hAnsi="Cambria Math" w:cs="Times New Roman"/>
            <w:sz w:val="24"/>
            <w:szCs w:val="24"/>
            <w:lang w:val="en-US"/>
          </w:rPr>
          <m:t>w</m:t>
        </m:r>
      </m:oMath>
      <w:r w:rsidRPr="00934A64">
        <w:rPr>
          <w:rFonts w:ascii="Times New Roman" w:hAnsi="Times New Roman" w:cs="Times New Roman"/>
          <w:sz w:val="24"/>
          <w:szCs w:val="24"/>
        </w:rPr>
        <w:t xml:space="preserve"> </w:t>
      </w:r>
    </w:p>
    <w:p w:rsidR="00934A64" w:rsidRPr="00934A64" w:rsidRDefault="00934A64" w:rsidP="00934A64">
      <w:pPr>
        <w:pStyle w:val="ListParagraph"/>
        <w:numPr>
          <w:ilvl w:val="0"/>
          <w:numId w:val="18"/>
        </w:numPr>
        <w:spacing w:after="0"/>
        <w:jc w:val="both"/>
        <w:rPr>
          <w:rFonts w:ascii="Times New Roman" w:hAnsi="Times New Roman" w:cs="Times New Roman"/>
          <w:sz w:val="24"/>
          <w:szCs w:val="24"/>
        </w:rPr>
      </w:pPr>
      <w:r w:rsidRPr="00934A64">
        <w:rPr>
          <w:rFonts w:ascii="Times New Roman" w:hAnsi="Times New Roman" w:cs="Times New Roman"/>
          <w:sz w:val="24"/>
          <w:szCs w:val="24"/>
        </w:rPr>
        <w:t xml:space="preserve"> </w:t>
      </w:r>
      <w:r w:rsidRPr="00934A64">
        <w:rPr>
          <w:rFonts w:ascii="Times New Roman" w:hAnsi="Times New Roman" w:cs="Times New Roman"/>
          <w:sz w:val="24"/>
          <w:szCs w:val="24"/>
        </w:rPr>
        <w:tab/>
      </w:r>
      <w:r w:rsidRPr="00934A64">
        <w:rPr>
          <w:rFonts w:ascii="Times New Roman" w:hAnsi="Times New Roman" w:cs="Times New Roman"/>
          <w:sz w:val="24"/>
          <w:szCs w:val="24"/>
        </w:rPr>
        <w:tab/>
      </w:r>
      <w:r w:rsidRPr="00934A64">
        <w:rPr>
          <w:rFonts w:ascii="Times New Roman" w:hAnsi="Times New Roman" w:cs="Times New Roman"/>
          <w:sz w:val="24"/>
          <w:szCs w:val="24"/>
        </w:rPr>
        <w:tab/>
        <w:t xml:space="preserve">τοποθέτησε την ακμή </w:t>
      </w:r>
      <m:oMath>
        <m:r>
          <w:rPr>
            <w:rFonts w:ascii="Cambria Math" w:hAnsi="Cambria Math" w:cs="Times New Roman"/>
            <w:sz w:val="24"/>
            <w:szCs w:val="24"/>
          </w:rPr>
          <m:t>(</m:t>
        </m:r>
        <m:r>
          <w:rPr>
            <w:rFonts w:ascii="Cambria Math" w:hAnsi="Cambria Math" w:cs="Times New Roman"/>
            <w:sz w:val="24"/>
            <w:szCs w:val="24"/>
            <w:lang w:val="en-US"/>
          </w:rPr>
          <m:t>v</m:t>
        </m:r>
        <m:r>
          <w:rPr>
            <w:rFonts w:ascii="Cambria Math" w:hAnsi="Cambria Math" w:cs="Times New Roman"/>
            <w:sz w:val="24"/>
            <w:szCs w:val="24"/>
          </w:rPr>
          <m:t>,</m:t>
        </m:r>
        <m:r>
          <w:rPr>
            <w:rFonts w:ascii="Cambria Math" w:hAnsi="Cambria Math" w:cs="Times New Roman"/>
            <w:sz w:val="24"/>
            <w:szCs w:val="24"/>
            <w:lang w:val="en-US"/>
          </w:rPr>
          <m:t>w</m:t>
        </m:r>
        <m:r>
          <w:rPr>
            <w:rFonts w:ascii="Cambria Math" w:hAnsi="Cambria Math" w:cs="Times New Roman"/>
            <w:sz w:val="24"/>
            <w:szCs w:val="24"/>
          </w:rPr>
          <m:t>)</m:t>
        </m:r>
      </m:oMath>
      <w:r w:rsidRPr="00934A64">
        <w:rPr>
          <w:rFonts w:ascii="Times New Roman" w:hAnsi="Times New Roman" w:cs="Times New Roman"/>
          <w:sz w:val="24"/>
          <w:szCs w:val="24"/>
        </w:rPr>
        <w:t xml:space="preserve"> στο </w:t>
      </w:r>
      <w:r w:rsidRPr="00934A64">
        <w:rPr>
          <w:rFonts w:ascii="Times New Roman" w:hAnsi="Times New Roman" w:cs="Times New Roman"/>
          <w:sz w:val="24"/>
          <w:szCs w:val="24"/>
          <w:lang w:val="en-US"/>
        </w:rPr>
        <w:t>DFS</w:t>
      </w:r>
      <w:r w:rsidRPr="00934A64">
        <w:rPr>
          <w:rFonts w:ascii="Times New Roman" w:hAnsi="Times New Roman" w:cs="Times New Roman"/>
          <w:sz w:val="24"/>
          <w:szCs w:val="24"/>
        </w:rPr>
        <w:t xml:space="preserve"> δένδρο </w:t>
      </w:r>
      <m:oMath>
        <m:r>
          <w:rPr>
            <w:rFonts w:ascii="Cambria Math" w:hAnsi="Cambria Math" w:cs="Times New Roman"/>
            <w:sz w:val="24"/>
            <w:szCs w:val="24"/>
          </w:rPr>
          <m:t>Τ</m:t>
        </m:r>
      </m:oMath>
    </w:p>
    <w:p w:rsidR="00934A64" w:rsidRPr="00934A64" w:rsidRDefault="00934A64" w:rsidP="00934A64">
      <w:pPr>
        <w:pStyle w:val="ListParagraph"/>
        <w:numPr>
          <w:ilvl w:val="0"/>
          <w:numId w:val="18"/>
        </w:numPr>
        <w:spacing w:after="0"/>
        <w:jc w:val="both"/>
        <w:rPr>
          <w:rFonts w:ascii="Times New Roman" w:hAnsi="Times New Roman" w:cs="Times New Roman"/>
          <w:sz w:val="24"/>
          <w:szCs w:val="24"/>
        </w:rPr>
      </w:pPr>
      <w:r w:rsidRPr="00934A64">
        <w:rPr>
          <w:rFonts w:ascii="Times New Roman" w:hAnsi="Times New Roman" w:cs="Times New Roman"/>
          <w:sz w:val="24"/>
          <w:szCs w:val="24"/>
        </w:rPr>
        <w:t xml:space="preserve">  </w:t>
      </w:r>
      <w:r w:rsidRPr="00934A64">
        <w:rPr>
          <w:rFonts w:ascii="Times New Roman" w:hAnsi="Times New Roman" w:cs="Times New Roman"/>
          <w:sz w:val="24"/>
          <w:szCs w:val="24"/>
        </w:rPr>
        <w:tab/>
      </w:r>
      <w:r w:rsidRPr="00934A64">
        <w:rPr>
          <w:rFonts w:ascii="Times New Roman" w:hAnsi="Times New Roman" w:cs="Times New Roman"/>
          <w:sz w:val="24"/>
          <w:szCs w:val="24"/>
        </w:rPr>
        <w:tab/>
      </w:r>
      <w:r w:rsidRPr="00934A64">
        <w:rPr>
          <w:rFonts w:ascii="Times New Roman" w:hAnsi="Times New Roman" w:cs="Times New Roman"/>
          <w:sz w:val="24"/>
          <w:szCs w:val="24"/>
        </w:rPr>
        <w:tab/>
        <w:t xml:space="preserve">κάνε DFS </w:t>
      </w:r>
      <m:oMath>
        <m:r>
          <w:rPr>
            <w:rFonts w:ascii="Cambria Math" w:hAnsi="Cambria Math" w:cs="Times New Roman"/>
            <w:sz w:val="24"/>
            <w:szCs w:val="24"/>
          </w:rPr>
          <m:t xml:space="preserve">(G, </m:t>
        </m:r>
        <m:r>
          <w:rPr>
            <w:rFonts w:ascii="Cambria Math" w:hAnsi="Cambria Math" w:cs="Times New Roman"/>
            <w:sz w:val="24"/>
            <w:szCs w:val="24"/>
            <w:lang w:val="en-US"/>
          </w:rPr>
          <m:t>w</m:t>
        </m:r>
        <m:r>
          <w:rPr>
            <w:rFonts w:ascii="Cambria Math" w:hAnsi="Cambria Math" w:cs="Times New Roman"/>
            <w:sz w:val="24"/>
            <w:szCs w:val="24"/>
          </w:rPr>
          <m:t>)</m:t>
        </m:r>
      </m:oMath>
    </w:p>
    <w:p w:rsidR="00934A64" w:rsidRPr="00934A64" w:rsidRDefault="00934A64" w:rsidP="00934A64">
      <w:pPr>
        <w:spacing w:after="0"/>
        <w:ind w:left="720"/>
        <w:jc w:val="both"/>
        <w:rPr>
          <w:rFonts w:ascii="Times New Roman" w:hAnsi="Times New Roman"/>
        </w:rPr>
      </w:pPr>
    </w:p>
    <w:p w:rsidR="00934A64" w:rsidRPr="00934A64" w:rsidRDefault="00934A64" w:rsidP="00934A64">
      <w:pPr>
        <w:jc w:val="both"/>
        <w:rPr>
          <w:rFonts w:ascii="Times New Roman" w:hAnsi="Times New Roman"/>
        </w:rPr>
      </w:pPr>
      <w:r w:rsidRPr="00934A64">
        <w:rPr>
          <w:rFonts w:ascii="Times New Roman" w:hAnsi="Times New Roman"/>
        </w:rPr>
        <w:t xml:space="preserve">Το </w:t>
      </w:r>
      <w:r w:rsidRPr="00934A64">
        <w:rPr>
          <w:rFonts w:ascii="Times New Roman" w:hAnsi="Times New Roman"/>
          <w:lang w:val="en-US"/>
        </w:rPr>
        <w:t>DFS</w:t>
      </w:r>
      <w:r w:rsidRPr="00934A64">
        <w:rPr>
          <w:rFonts w:ascii="Times New Roman" w:hAnsi="Times New Roman"/>
        </w:rPr>
        <w:t xml:space="preserve"> δένδρο </w:t>
      </w:r>
      <m:oMath>
        <m:r>
          <w:rPr>
            <w:rFonts w:ascii="Cambria Math" w:hAnsi="Cambria Math"/>
            <w:lang w:val="en-US"/>
          </w:rPr>
          <m:t>T</m:t>
        </m:r>
      </m:oMath>
      <w:r w:rsidRPr="00934A64">
        <w:rPr>
          <w:rFonts w:ascii="Times New Roman" w:eastAsiaTheme="minorEastAsia" w:hAnsi="Times New Roman"/>
        </w:rPr>
        <w:t xml:space="preserve"> είναι ένα </w:t>
      </w:r>
      <w:r w:rsidRPr="00934A64">
        <w:rPr>
          <w:rFonts w:ascii="Times New Roman" w:hAnsi="Times New Roman"/>
        </w:rPr>
        <w:t xml:space="preserve">συνδετικό δένδρο του </w:t>
      </w:r>
      <m:oMath>
        <m:r>
          <w:rPr>
            <w:rFonts w:ascii="Cambria Math" w:hAnsi="Cambria Math"/>
            <w:lang w:val="en-US"/>
          </w:rPr>
          <m:t>G</m:t>
        </m:r>
      </m:oMath>
      <w:r w:rsidRPr="00934A64">
        <w:rPr>
          <w:rFonts w:ascii="Times New Roman" w:eastAsiaTheme="minorEastAsia" w:hAnsi="Times New Roman"/>
        </w:rPr>
        <w:t>, η</w:t>
      </w:r>
      <w:r w:rsidRPr="00934A64">
        <w:rPr>
          <w:rFonts w:ascii="Times New Roman" w:hAnsi="Times New Roman"/>
        </w:rPr>
        <w:t xml:space="preserve"> μορφή του οποίου εξαρτάται από την αφετηριακή κορυφή </w:t>
      </w:r>
      <m:oMath>
        <m:r>
          <w:rPr>
            <w:rFonts w:ascii="Cambria Math" w:hAnsi="Cambria Math"/>
            <w:lang w:val="en-US"/>
          </w:rPr>
          <m:t>s</m:t>
        </m:r>
      </m:oMath>
      <w:r w:rsidRPr="00934A64">
        <w:rPr>
          <w:rFonts w:ascii="Times New Roman" w:hAnsi="Times New Roman"/>
        </w:rPr>
        <w:t xml:space="preserve"> καθώς και από τη σειρά με την οποία εξετάζουμε τους γείτονες της κάθε κορυφής </w:t>
      </w:r>
      <m:oMath>
        <m:r>
          <w:rPr>
            <w:rFonts w:ascii="Cambria Math" w:hAnsi="Cambria Math"/>
            <w:lang w:val="en-US"/>
          </w:rPr>
          <m:t>v</m:t>
        </m:r>
      </m:oMath>
      <w:r w:rsidRPr="00934A64">
        <w:rPr>
          <w:rFonts w:ascii="Times New Roman" w:hAnsi="Times New Roman"/>
        </w:rPr>
        <w:t xml:space="preserve"> στη γραμμή 3 του παραπάνω αλγορίθμου.</w:t>
      </w:r>
    </w:p>
    <w:p w:rsidR="00934A64" w:rsidRPr="00934A64" w:rsidRDefault="00934A64" w:rsidP="00934A64">
      <w:pPr>
        <w:jc w:val="both"/>
        <w:rPr>
          <w:rFonts w:ascii="Times New Roman" w:hAnsi="Times New Roman"/>
        </w:rPr>
      </w:pPr>
      <w:r w:rsidRPr="00934A64">
        <w:rPr>
          <w:rFonts w:ascii="Times New Roman" w:hAnsi="Times New Roman"/>
        </w:rPr>
        <w:t xml:space="preserve">Στο παρακάτω σχήμα δίνουμε ένα γράφημα </w:t>
      </w:r>
      <m:oMath>
        <m:r>
          <w:rPr>
            <w:rFonts w:ascii="Cambria Math" w:hAnsi="Cambria Math"/>
            <w:lang w:val="en-US"/>
          </w:rPr>
          <m:t>G</m:t>
        </m:r>
      </m:oMath>
      <w:r w:rsidRPr="00934A64">
        <w:rPr>
          <w:rFonts w:ascii="Times New Roman" w:hAnsi="Times New Roman"/>
        </w:rPr>
        <w:t xml:space="preserve"> μαζί με το </w:t>
      </w:r>
      <w:r w:rsidRPr="00934A64">
        <w:rPr>
          <w:rFonts w:ascii="Times New Roman" w:hAnsi="Times New Roman"/>
          <w:lang w:val="en-US"/>
        </w:rPr>
        <w:t>DFS</w:t>
      </w:r>
      <w:r w:rsidRPr="00934A64">
        <w:rPr>
          <w:rFonts w:ascii="Times New Roman" w:hAnsi="Times New Roman"/>
        </w:rPr>
        <w:t xml:space="preserve"> δένδρο </w:t>
      </w:r>
      <m:oMath>
        <m:r>
          <w:rPr>
            <w:rFonts w:ascii="Cambria Math" w:hAnsi="Cambria Math"/>
            <w:lang w:val="en-US"/>
          </w:rPr>
          <m:t>T</m:t>
        </m:r>
      </m:oMath>
      <w:r w:rsidRPr="00934A64">
        <w:rPr>
          <w:rFonts w:ascii="Times New Roman" w:eastAsiaTheme="minorEastAsia" w:hAnsi="Times New Roman"/>
        </w:rPr>
        <w:t xml:space="preserve"> το οποίο παράγεται αν εκτελέσουμε τον αλγόριθμο </w:t>
      </w:r>
      <w:r w:rsidRPr="00934A64">
        <w:rPr>
          <w:rFonts w:ascii="Times New Roman" w:eastAsiaTheme="minorEastAsia" w:hAnsi="Times New Roman"/>
          <w:lang w:val="en-US"/>
        </w:rPr>
        <w:t>DFS</w:t>
      </w:r>
      <w:r w:rsidRPr="00934A64">
        <w:rPr>
          <w:rFonts w:ascii="Times New Roman" w:eastAsiaTheme="minorEastAsia" w:hAnsi="Times New Roman"/>
        </w:rPr>
        <w:t xml:space="preserve"> με αφετηρία την κορυφή </w:t>
      </w:r>
      <m:oMath>
        <m:r>
          <w:rPr>
            <w:rFonts w:ascii="Cambria Math" w:eastAsiaTheme="minorEastAsia" w:hAnsi="Cambria Math"/>
          </w:rPr>
          <m:t>α</m:t>
        </m:r>
      </m:oMath>
      <w:r w:rsidRPr="00934A64">
        <w:rPr>
          <w:rFonts w:ascii="Times New Roman" w:eastAsiaTheme="minorEastAsia" w:hAnsi="Times New Roman"/>
        </w:rPr>
        <w:t xml:space="preserve">, όπου στη γραμμή 3 εξετάζουμε τους γείτονες της κορυφής </w:t>
      </w:r>
      <m:oMath>
        <m:r>
          <w:rPr>
            <w:rFonts w:ascii="Cambria Math" w:eastAsiaTheme="minorEastAsia" w:hAnsi="Cambria Math"/>
          </w:rPr>
          <m:t>α</m:t>
        </m:r>
      </m:oMath>
      <w:r w:rsidRPr="00934A64">
        <w:rPr>
          <w:rFonts w:ascii="Times New Roman" w:eastAsiaTheme="minorEastAsia" w:hAnsi="Times New Roman"/>
        </w:rPr>
        <w:t xml:space="preserve"> με τη σειρά </w:t>
      </w:r>
      <m:oMath>
        <m:r>
          <w:rPr>
            <w:rFonts w:ascii="Cambria Math" w:eastAsiaTheme="minorEastAsia" w:hAnsi="Cambria Math"/>
          </w:rPr>
          <m:t>β,γ</m:t>
        </m:r>
      </m:oMath>
      <w:r w:rsidRPr="00934A64">
        <w:rPr>
          <w:rFonts w:ascii="Times New Roman" w:eastAsiaTheme="minorEastAsia" w:hAnsi="Times New Roman"/>
        </w:rPr>
        <w:t xml:space="preserve"> και τους γείτονες της κορυφής </w:t>
      </w:r>
      <m:oMath>
        <m:r>
          <w:rPr>
            <w:rFonts w:ascii="Cambria Math" w:eastAsiaTheme="minorEastAsia" w:hAnsi="Cambria Math"/>
          </w:rPr>
          <m:t>δ</m:t>
        </m:r>
      </m:oMath>
      <w:r w:rsidRPr="00934A64">
        <w:rPr>
          <w:rFonts w:ascii="Times New Roman" w:eastAsiaTheme="minorEastAsia" w:hAnsi="Times New Roman"/>
        </w:rPr>
        <w:t xml:space="preserve"> με τη σειρά </w:t>
      </w:r>
      <m:oMath>
        <m:r>
          <w:rPr>
            <w:rFonts w:ascii="Cambria Math" w:eastAsiaTheme="minorEastAsia" w:hAnsi="Cambria Math"/>
          </w:rPr>
          <m:t>ε,γ</m:t>
        </m:r>
      </m:oMath>
      <w:r w:rsidRPr="00934A64">
        <w:rPr>
          <w:rFonts w:ascii="Times New Roman" w:eastAsiaTheme="minorEastAsia" w:hAnsi="Times New Roman"/>
        </w:rPr>
        <w:t xml:space="preserve">. Η αρίθμηση των κορυφών του </w:t>
      </w:r>
      <m:oMath>
        <m:r>
          <w:rPr>
            <w:rFonts w:ascii="Cambria Math" w:eastAsiaTheme="minorEastAsia" w:hAnsi="Cambria Math"/>
          </w:rPr>
          <m:t>Τ</m:t>
        </m:r>
      </m:oMath>
      <w:r w:rsidRPr="00934A64">
        <w:rPr>
          <w:rFonts w:ascii="Times New Roman" w:eastAsiaTheme="minorEastAsia" w:hAnsi="Times New Roman"/>
        </w:rPr>
        <w:t xml:space="preserve"> δίνει τη σειρά με την οποία τους επισκέφτηκε ο αλγόριθμος </w:t>
      </w:r>
      <w:r w:rsidRPr="00934A64">
        <w:rPr>
          <w:rFonts w:ascii="Times New Roman" w:eastAsiaTheme="minorEastAsia" w:hAnsi="Times New Roman"/>
          <w:lang w:val="en-US"/>
        </w:rPr>
        <w:t>DFS</w:t>
      </w:r>
      <w:r w:rsidRPr="00934A64">
        <w:rPr>
          <w:rFonts w:ascii="Times New Roman" w:eastAsiaTheme="minorEastAsia" w:hAnsi="Times New Roman"/>
        </w:rPr>
        <w:t xml:space="preserve">. </w:t>
      </w:r>
    </w:p>
    <w:p w:rsidR="00934A64" w:rsidRPr="00934A64" w:rsidRDefault="00934A64" w:rsidP="00934A64">
      <w:pPr>
        <w:jc w:val="center"/>
        <w:rPr>
          <w:rFonts w:ascii="Times New Roman" w:hAnsi="Times New Roman"/>
        </w:rPr>
      </w:pPr>
      <w:r w:rsidRPr="00934A64">
        <w:rPr>
          <w:rFonts w:ascii="Times New Roman" w:hAnsi="Times New Roman"/>
          <w:noProof/>
        </w:rPr>
        <w:lastRenderedPageBreak/>
        <w:drawing>
          <wp:inline distT="0" distB="0" distL="0" distR="0">
            <wp:extent cx="2815200" cy="13932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5200" cy="1393200"/>
                    </a:xfrm>
                    <a:prstGeom prst="rect">
                      <a:avLst/>
                    </a:prstGeom>
                  </pic:spPr>
                </pic:pic>
              </a:graphicData>
            </a:graphic>
          </wp:inline>
        </w:drawing>
      </w:r>
    </w:p>
    <w:p w:rsidR="00934A64" w:rsidRPr="00934A64" w:rsidRDefault="00934A64" w:rsidP="00934A64">
      <w:pPr>
        <w:jc w:val="both"/>
        <w:rPr>
          <w:rFonts w:ascii="Times New Roman" w:hAnsi="Times New Roman"/>
        </w:rPr>
      </w:pPr>
      <w:r w:rsidRPr="00934A64">
        <w:rPr>
          <w:rFonts w:ascii="Times New Roman" w:hAnsi="Times New Roman"/>
        </w:rPr>
        <w:t xml:space="preserve">Β.1 Σχεδιάστε όλα τα δένδρα </w:t>
      </w:r>
      <w:r w:rsidRPr="00934A64">
        <w:rPr>
          <w:rFonts w:ascii="Times New Roman" w:hAnsi="Times New Roman"/>
          <w:lang w:val="en-US"/>
        </w:rPr>
        <w:t>DFS</w:t>
      </w:r>
      <w:r w:rsidRPr="00934A64">
        <w:rPr>
          <w:rFonts w:ascii="Times New Roman" w:hAnsi="Times New Roman"/>
        </w:rPr>
        <w:t xml:space="preserve"> του γραφήματος </w:t>
      </w:r>
      <m:oMath>
        <m:r>
          <w:rPr>
            <w:rFonts w:ascii="Cambria Math" w:hAnsi="Cambria Math"/>
            <w:lang w:val="en-US"/>
          </w:rPr>
          <m:t>G</m:t>
        </m:r>
      </m:oMath>
      <w:r w:rsidRPr="00934A64">
        <w:rPr>
          <w:rFonts w:ascii="Times New Roman" w:hAnsi="Times New Roman"/>
        </w:rPr>
        <w:t xml:space="preserve"> του παραπάνω σχήματος, τα οποία παράγονται αν εκτελέσουμε τον αλγόριθμο </w:t>
      </w:r>
      <w:r w:rsidRPr="00934A64">
        <w:rPr>
          <w:rFonts w:ascii="Times New Roman" w:hAnsi="Times New Roman"/>
          <w:lang w:val="en-US"/>
        </w:rPr>
        <w:t>DFS</w:t>
      </w:r>
      <w:r w:rsidRPr="00934A64">
        <w:rPr>
          <w:rFonts w:ascii="Times New Roman" w:hAnsi="Times New Roman"/>
        </w:rPr>
        <w:t xml:space="preserve"> με αφετηρία την κορυφή </w:t>
      </w:r>
      <m:oMath>
        <m:r>
          <w:rPr>
            <w:rFonts w:ascii="Cambria Math" w:hAnsi="Cambria Math"/>
          </w:rPr>
          <m:t>α</m:t>
        </m:r>
      </m:oMath>
      <w:r w:rsidRPr="00934A64">
        <w:rPr>
          <w:rFonts w:ascii="Times New Roman" w:eastAsiaTheme="minorEastAsia" w:hAnsi="Times New Roman"/>
        </w:rPr>
        <w:t>, αλλά εξετάζοντας τους γείτονες της κάθε κορυφής στη γραμμή 3 με διαφορετική σειρά</w:t>
      </w:r>
      <w:r w:rsidRPr="00934A64">
        <w:rPr>
          <w:rFonts w:ascii="Times New Roman" w:hAnsi="Times New Roman"/>
        </w:rPr>
        <w:t xml:space="preserve">. </w:t>
      </w:r>
    </w:p>
    <w:p w:rsidR="00934A64" w:rsidRPr="00934A64" w:rsidRDefault="00934A64" w:rsidP="00934A64">
      <w:pPr>
        <w:jc w:val="both"/>
        <w:rPr>
          <w:rFonts w:ascii="Times New Roman" w:hAnsi="Times New Roman"/>
          <w:b/>
        </w:rPr>
      </w:pPr>
      <w:r w:rsidRPr="00934A64">
        <w:rPr>
          <w:rFonts w:ascii="Times New Roman" w:hAnsi="Times New Roman"/>
          <w:b/>
        </w:rPr>
        <w:t>Απάντηση</w:t>
      </w:r>
    </w:p>
    <w:p w:rsidR="00934A64" w:rsidRPr="00934A64" w:rsidRDefault="00934A64" w:rsidP="00934A64">
      <w:pPr>
        <w:jc w:val="both"/>
        <w:rPr>
          <w:rFonts w:ascii="Times New Roman" w:eastAsiaTheme="minorEastAsia" w:hAnsi="Times New Roman"/>
        </w:rPr>
      </w:pPr>
      <w:r w:rsidRPr="00934A64">
        <w:rPr>
          <w:rFonts w:ascii="Times New Roman" w:hAnsi="Times New Roman"/>
        </w:rPr>
        <w:t xml:space="preserve">Παρατηρούμε ότι ξεκινώντας από την κορυφή </w:t>
      </w:r>
      <m:oMath>
        <m:r>
          <w:rPr>
            <w:rFonts w:ascii="Cambria Math" w:hAnsi="Cambria Math"/>
          </w:rPr>
          <m:t>α</m:t>
        </m:r>
      </m:oMath>
      <w:r w:rsidRPr="00934A64">
        <w:rPr>
          <w:rFonts w:ascii="Times New Roman" w:eastAsiaTheme="minorEastAsia" w:hAnsi="Times New Roman"/>
        </w:rPr>
        <w:t xml:space="preserve"> στη γραμμή 3 μπορούμε να εξετάσουμε τους γείτονές της με τη σειρά </w:t>
      </w:r>
      <m:oMath>
        <m:r>
          <w:rPr>
            <w:rFonts w:ascii="Cambria Math" w:eastAsiaTheme="minorEastAsia" w:hAnsi="Cambria Math"/>
          </w:rPr>
          <m:t>β,γ</m:t>
        </m:r>
      </m:oMath>
      <w:r w:rsidRPr="00934A64">
        <w:rPr>
          <w:rFonts w:ascii="Times New Roman" w:eastAsiaTheme="minorEastAsia" w:hAnsi="Times New Roman"/>
        </w:rPr>
        <w:t xml:space="preserve"> ή </w:t>
      </w:r>
      <m:oMath>
        <m:r>
          <w:rPr>
            <w:rFonts w:ascii="Cambria Math" w:eastAsiaTheme="minorEastAsia" w:hAnsi="Cambria Math"/>
          </w:rPr>
          <m:t>γ,β.</m:t>
        </m:r>
      </m:oMath>
      <w:r w:rsidRPr="00934A64">
        <w:rPr>
          <w:rFonts w:ascii="Times New Roman" w:eastAsiaTheme="minorEastAsia" w:hAnsi="Times New Roman"/>
        </w:rPr>
        <w:t xml:space="preserve"> Αν σε κάποιο βήμα επισκεφτούμε την κορυφή </w:t>
      </w:r>
      <m:oMath>
        <m:r>
          <w:rPr>
            <w:rFonts w:ascii="Cambria Math" w:eastAsiaTheme="minorEastAsia" w:hAnsi="Cambria Math"/>
          </w:rPr>
          <m:t>δ,</m:t>
        </m:r>
      </m:oMath>
      <w:r w:rsidRPr="00934A64">
        <w:rPr>
          <w:rFonts w:ascii="Times New Roman" w:eastAsiaTheme="minorEastAsia" w:hAnsi="Times New Roman"/>
        </w:rPr>
        <w:t xml:space="preserve"> στη γραμμή 3 μπορούμε να εξετάσουμε τους γείτονές της με τη σειρά </w:t>
      </w:r>
      <m:oMath>
        <m:r>
          <w:rPr>
            <w:rFonts w:ascii="Cambria Math" w:eastAsiaTheme="minorEastAsia" w:hAnsi="Cambria Math"/>
          </w:rPr>
          <m:t>γ,ε</m:t>
        </m:r>
      </m:oMath>
      <w:r w:rsidRPr="00934A64">
        <w:rPr>
          <w:rFonts w:ascii="Times New Roman" w:eastAsiaTheme="minorEastAsia" w:hAnsi="Times New Roman"/>
        </w:rPr>
        <w:t xml:space="preserve"> ή </w:t>
      </w:r>
      <m:oMath>
        <m:r>
          <w:rPr>
            <w:rFonts w:ascii="Cambria Math" w:eastAsiaTheme="minorEastAsia" w:hAnsi="Cambria Math"/>
          </w:rPr>
          <m:t>ε,γ</m:t>
        </m:r>
      </m:oMath>
      <w:r w:rsidRPr="00934A64">
        <w:rPr>
          <w:rFonts w:ascii="Times New Roman" w:eastAsiaTheme="minorEastAsia" w:hAnsi="Times New Roman"/>
        </w:rPr>
        <w:t xml:space="preserve">. Αντίστοιχα αν επισκεφτούμε την κορυφή </w:t>
      </w:r>
      <m:oMath>
        <m:r>
          <w:rPr>
            <w:rFonts w:ascii="Cambria Math" w:eastAsiaTheme="minorEastAsia" w:hAnsi="Cambria Math"/>
          </w:rPr>
          <m:t>γ,</m:t>
        </m:r>
      </m:oMath>
      <w:r w:rsidRPr="00934A64">
        <w:rPr>
          <w:rFonts w:ascii="Times New Roman" w:eastAsiaTheme="minorEastAsia" w:hAnsi="Times New Roman"/>
        </w:rPr>
        <w:t xml:space="preserve"> στη γραμμή 3 μπορούμε να εξετάσουμε τους γείτονές της (εκτός της </w:t>
      </w:r>
      <m:oMath>
        <m:r>
          <w:rPr>
            <w:rFonts w:ascii="Cambria Math" w:hAnsi="Cambria Math"/>
          </w:rPr>
          <m:t>α</m:t>
        </m:r>
      </m:oMath>
      <w:r w:rsidRPr="00934A64">
        <w:rPr>
          <w:rFonts w:ascii="Times New Roman" w:eastAsiaTheme="minorEastAsia" w:hAnsi="Times New Roman"/>
        </w:rPr>
        <w:t xml:space="preserve"> την οποία έχουμε ήδη επισκεφτεί) με τη σειρά </w:t>
      </w:r>
      <m:oMath>
        <m:r>
          <w:rPr>
            <w:rFonts w:ascii="Cambria Math" w:eastAsiaTheme="minorEastAsia" w:hAnsi="Cambria Math"/>
          </w:rPr>
          <m:t>δ,ε</m:t>
        </m:r>
      </m:oMath>
      <w:r w:rsidRPr="00934A64">
        <w:rPr>
          <w:rFonts w:ascii="Times New Roman" w:eastAsiaTheme="minorEastAsia" w:hAnsi="Times New Roman"/>
        </w:rPr>
        <w:t xml:space="preserve"> ή </w:t>
      </w:r>
      <m:oMath>
        <m:r>
          <w:rPr>
            <w:rFonts w:ascii="Cambria Math" w:eastAsiaTheme="minorEastAsia" w:hAnsi="Cambria Math"/>
          </w:rPr>
          <m:t>ε,δ</m:t>
        </m:r>
      </m:oMath>
      <w:r w:rsidRPr="00934A64">
        <w:rPr>
          <w:rFonts w:ascii="Times New Roman" w:eastAsiaTheme="minorEastAsia" w:hAnsi="Times New Roman"/>
        </w:rPr>
        <w:t>. Συνεπώς:</w:t>
      </w:r>
    </w:p>
    <w:p w:rsidR="00934A64" w:rsidRPr="00934A64" w:rsidRDefault="00934A64" w:rsidP="00934A64">
      <w:pPr>
        <w:pStyle w:val="ListParagraph"/>
        <w:numPr>
          <w:ilvl w:val="0"/>
          <w:numId w:val="19"/>
        </w:numPr>
        <w:jc w:val="both"/>
        <w:rPr>
          <w:rFonts w:ascii="Times New Roman" w:eastAsiaTheme="minorEastAsia" w:hAnsi="Times New Roman" w:cs="Times New Roman"/>
          <w:sz w:val="24"/>
          <w:szCs w:val="24"/>
        </w:rPr>
      </w:pPr>
      <w:r w:rsidRPr="00934A64">
        <w:rPr>
          <w:rFonts w:ascii="Times New Roman" w:eastAsiaTheme="minorEastAsia" w:hAnsi="Times New Roman" w:cs="Times New Roman"/>
          <w:sz w:val="24"/>
          <w:szCs w:val="24"/>
        </w:rPr>
        <w:t xml:space="preserve">Αν ξεκινώντας </w:t>
      </w:r>
      <w:r w:rsidRPr="00934A64">
        <w:rPr>
          <w:rFonts w:ascii="Times New Roman" w:hAnsi="Times New Roman" w:cs="Times New Roman"/>
          <w:sz w:val="24"/>
          <w:szCs w:val="24"/>
        </w:rPr>
        <w:t xml:space="preserve">από την κορυφή </w:t>
      </w:r>
      <m:oMath>
        <m:r>
          <w:rPr>
            <w:rFonts w:ascii="Cambria Math" w:hAnsi="Cambria Math" w:cs="Times New Roman"/>
            <w:sz w:val="24"/>
            <w:szCs w:val="24"/>
          </w:rPr>
          <m:t>α</m:t>
        </m:r>
      </m:oMath>
      <w:r w:rsidRPr="00934A64">
        <w:rPr>
          <w:rFonts w:ascii="Times New Roman" w:eastAsiaTheme="minorEastAsia" w:hAnsi="Times New Roman" w:cs="Times New Roman"/>
          <w:sz w:val="24"/>
          <w:szCs w:val="24"/>
        </w:rPr>
        <w:t xml:space="preserve"> εξετάσουμε τους γείτονές της με τη σειρά </w:t>
      </w:r>
      <m:oMath>
        <m:r>
          <w:rPr>
            <w:rFonts w:ascii="Cambria Math" w:eastAsiaTheme="minorEastAsia" w:hAnsi="Cambria Math" w:cs="Times New Roman"/>
            <w:sz w:val="24"/>
            <w:szCs w:val="24"/>
          </w:rPr>
          <m:t>β,γ</m:t>
        </m:r>
      </m:oMath>
      <w:r w:rsidRPr="00934A64">
        <w:rPr>
          <w:rFonts w:ascii="Times New Roman" w:eastAsiaTheme="minorEastAsia" w:hAnsi="Times New Roman" w:cs="Times New Roman"/>
          <w:sz w:val="24"/>
          <w:szCs w:val="24"/>
        </w:rPr>
        <w:t xml:space="preserve"> και επισκεπτόμενοι την κορυφή </w:t>
      </w:r>
      <m:oMath>
        <m:r>
          <w:rPr>
            <w:rFonts w:ascii="Cambria Math" w:eastAsiaTheme="minorEastAsia" w:hAnsi="Cambria Math" w:cs="Times New Roman"/>
            <w:sz w:val="24"/>
            <w:szCs w:val="24"/>
          </w:rPr>
          <m:t>δ</m:t>
        </m:r>
      </m:oMath>
      <w:r w:rsidRPr="00934A64">
        <w:rPr>
          <w:rFonts w:ascii="Times New Roman" w:eastAsiaTheme="minorEastAsia" w:hAnsi="Times New Roman" w:cs="Times New Roman"/>
          <w:sz w:val="24"/>
          <w:szCs w:val="24"/>
        </w:rPr>
        <w:t xml:space="preserve"> εξετάσουμε τους γείτονές της με τη σειρά </w:t>
      </w:r>
      <m:oMath>
        <m:r>
          <w:rPr>
            <w:rFonts w:ascii="Cambria Math" w:eastAsiaTheme="minorEastAsia" w:hAnsi="Cambria Math" w:cs="Times New Roman"/>
            <w:sz w:val="24"/>
            <w:szCs w:val="24"/>
          </w:rPr>
          <m:t>γ,ε</m:t>
        </m:r>
      </m:oMath>
      <w:r w:rsidRPr="00934A64">
        <w:rPr>
          <w:rFonts w:ascii="Times New Roman" w:eastAsiaTheme="minorEastAsia" w:hAnsi="Times New Roman" w:cs="Times New Roman"/>
          <w:sz w:val="24"/>
          <w:szCs w:val="24"/>
        </w:rPr>
        <w:t xml:space="preserve"> προκύπτει το πρώτο δέντρο του παρακάτω σχήματος ενώ αν εξετάσουμε τους γείτονες της </w:t>
      </w:r>
      <m:oMath>
        <m:r>
          <w:rPr>
            <w:rFonts w:ascii="Cambria Math" w:eastAsiaTheme="minorEastAsia" w:hAnsi="Cambria Math" w:cs="Times New Roman"/>
            <w:sz w:val="24"/>
            <w:szCs w:val="24"/>
          </w:rPr>
          <m:t>δ</m:t>
        </m:r>
      </m:oMath>
      <w:r w:rsidRPr="00934A64">
        <w:rPr>
          <w:rFonts w:ascii="Times New Roman" w:eastAsiaTheme="minorEastAsia" w:hAnsi="Times New Roman" w:cs="Times New Roman"/>
          <w:sz w:val="24"/>
          <w:szCs w:val="24"/>
        </w:rPr>
        <w:t xml:space="preserve"> με τη σειρά </w:t>
      </w:r>
      <m:oMath>
        <m:r>
          <w:rPr>
            <w:rFonts w:ascii="Cambria Math" w:eastAsiaTheme="minorEastAsia" w:hAnsi="Cambria Math" w:cs="Times New Roman"/>
            <w:sz w:val="24"/>
            <w:szCs w:val="24"/>
          </w:rPr>
          <m:t>γ,ε</m:t>
        </m:r>
      </m:oMath>
      <w:r w:rsidRPr="00934A64">
        <w:rPr>
          <w:rFonts w:ascii="Times New Roman" w:eastAsiaTheme="minorEastAsia" w:hAnsi="Times New Roman" w:cs="Times New Roman"/>
          <w:sz w:val="24"/>
          <w:szCs w:val="24"/>
        </w:rPr>
        <w:t xml:space="preserve"> προκύπτει το δεύτερο δέντρο του ίδιου σχήματος.</w:t>
      </w:r>
    </w:p>
    <w:p w:rsidR="00934A64" w:rsidRPr="00934A64" w:rsidRDefault="00934A64" w:rsidP="00934A64">
      <w:pPr>
        <w:pStyle w:val="ListParagraph"/>
        <w:numPr>
          <w:ilvl w:val="0"/>
          <w:numId w:val="19"/>
        </w:numPr>
        <w:jc w:val="both"/>
        <w:rPr>
          <w:rFonts w:ascii="Times New Roman" w:eastAsiaTheme="minorEastAsia" w:hAnsi="Times New Roman" w:cs="Times New Roman"/>
          <w:sz w:val="24"/>
          <w:szCs w:val="24"/>
        </w:rPr>
      </w:pPr>
      <w:r w:rsidRPr="00934A64">
        <w:rPr>
          <w:rFonts w:ascii="Times New Roman" w:eastAsiaTheme="minorEastAsia" w:hAnsi="Times New Roman" w:cs="Times New Roman"/>
          <w:sz w:val="24"/>
          <w:szCs w:val="24"/>
        </w:rPr>
        <w:t xml:space="preserve">Αν εξετάσουμε τους γείτονες της </w:t>
      </w:r>
      <m:oMath>
        <m:r>
          <w:rPr>
            <w:rFonts w:ascii="Cambria Math" w:hAnsi="Cambria Math" w:cs="Times New Roman"/>
            <w:sz w:val="24"/>
            <w:szCs w:val="24"/>
          </w:rPr>
          <m:t>α</m:t>
        </m:r>
      </m:oMath>
      <w:r w:rsidRPr="00934A64">
        <w:rPr>
          <w:rFonts w:ascii="Times New Roman" w:eastAsiaTheme="minorEastAsia" w:hAnsi="Times New Roman" w:cs="Times New Roman"/>
          <w:sz w:val="24"/>
          <w:szCs w:val="24"/>
        </w:rPr>
        <w:t xml:space="preserve"> με τη σειρά </w:t>
      </w:r>
      <m:oMath>
        <m:r>
          <w:rPr>
            <w:rFonts w:ascii="Cambria Math" w:eastAsiaTheme="minorEastAsia" w:hAnsi="Cambria Math" w:cs="Times New Roman"/>
            <w:sz w:val="24"/>
            <w:szCs w:val="24"/>
          </w:rPr>
          <m:t>γ,β</m:t>
        </m:r>
      </m:oMath>
      <w:r w:rsidRPr="00934A64">
        <w:rPr>
          <w:rFonts w:ascii="Times New Roman" w:eastAsiaTheme="minorEastAsia" w:hAnsi="Times New Roman" w:cs="Times New Roman"/>
          <w:sz w:val="24"/>
          <w:szCs w:val="24"/>
        </w:rPr>
        <w:t xml:space="preserve"> και αυτούς της </w:t>
      </w:r>
      <m:oMath>
        <m:r>
          <w:rPr>
            <w:rFonts w:ascii="Cambria Math" w:eastAsiaTheme="minorEastAsia" w:hAnsi="Cambria Math" w:cs="Times New Roman"/>
            <w:sz w:val="24"/>
            <w:szCs w:val="24"/>
          </w:rPr>
          <m:t>γ</m:t>
        </m:r>
      </m:oMath>
      <w:r w:rsidRPr="00934A64">
        <w:rPr>
          <w:rFonts w:ascii="Times New Roman" w:eastAsiaTheme="minorEastAsia" w:hAnsi="Times New Roman" w:cs="Times New Roman"/>
          <w:sz w:val="24"/>
          <w:szCs w:val="24"/>
        </w:rPr>
        <w:t xml:space="preserve"> με τη σειρά </w:t>
      </w:r>
      <m:oMath>
        <m:r>
          <w:rPr>
            <w:rFonts w:ascii="Cambria Math" w:eastAsiaTheme="minorEastAsia" w:hAnsi="Cambria Math" w:cs="Times New Roman"/>
            <w:sz w:val="24"/>
            <w:szCs w:val="24"/>
          </w:rPr>
          <m:t>δ,ε</m:t>
        </m:r>
      </m:oMath>
      <w:r w:rsidRPr="00934A64">
        <w:rPr>
          <w:rFonts w:ascii="Times New Roman" w:eastAsiaTheme="minorEastAsia" w:hAnsi="Times New Roman" w:cs="Times New Roman"/>
          <w:sz w:val="24"/>
          <w:szCs w:val="24"/>
        </w:rPr>
        <w:t xml:space="preserve"> προκύπτει το τρίτο δέντρο του παρακάτω σχήματος (με όποια σειρά κι αν εξετάσουμε τους γείτονες της </w:t>
      </w:r>
      <m:oMath>
        <m:r>
          <w:rPr>
            <w:rFonts w:ascii="Cambria Math" w:eastAsiaTheme="minorEastAsia" w:hAnsi="Cambria Math" w:cs="Times New Roman"/>
            <w:sz w:val="24"/>
            <w:szCs w:val="24"/>
          </w:rPr>
          <m:t>δ</m:t>
        </m:r>
      </m:oMath>
      <w:r w:rsidRPr="00934A64">
        <w:rPr>
          <w:rFonts w:ascii="Times New Roman" w:eastAsiaTheme="minorEastAsia" w:hAnsi="Times New Roman" w:cs="Times New Roman"/>
          <w:sz w:val="24"/>
          <w:szCs w:val="24"/>
        </w:rPr>
        <w:t xml:space="preserve">) ενώ αν εξετάσουμε τους γείτονες της </w:t>
      </w:r>
      <m:oMath>
        <m:r>
          <w:rPr>
            <w:rFonts w:ascii="Cambria Math" w:eastAsiaTheme="minorEastAsia" w:hAnsi="Cambria Math" w:cs="Times New Roman"/>
            <w:sz w:val="24"/>
            <w:szCs w:val="24"/>
          </w:rPr>
          <m:t>γ</m:t>
        </m:r>
      </m:oMath>
      <w:r w:rsidRPr="00934A64">
        <w:rPr>
          <w:rFonts w:ascii="Times New Roman" w:eastAsiaTheme="minorEastAsia" w:hAnsi="Times New Roman" w:cs="Times New Roman"/>
          <w:sz w:val="24"/>
          <w:szCs w:val="24"/>
        </w:rPr>
        <w:t xml:space="preserve"> με τη σειρά </w:t>
      </w:r>
      <m:oMath>
        <m:r>
          <w:rPr>
            <w:rFonts w:ascii="Cambria Math" w:eastAsiaTheme="minorEastAsia" w:hAnsi="Cambria Math" w:cs="Times New Roman"/>
            <w:sz w:val="24"/>
            <w:szCs w:val="24"/>
          </w:rPr>
          <m:t>ε,δ</m:t>
        </m:r>
      </m:oMath>
      <w:r w:rsidRPr="00934A64">
        <w:rPr>
          <w:rFonts w:ascii="Times New Roman" w:eastAsiaTheme="minorEastAsia" w:hAnsi="Times New Roman" w:cs="Times New Roman"/>
          <w:sz w:val="24"/>
          <w:szCs w:val="24"/>
        </w:rPr>
        <w:t xml:space="preserve"> προκύπτει το τέταρτο δέντρο.</w:t>
      </w:r>
    </w:p>
    <w:p w:rsidR="00934A64" w:rsidRPr="00934A64" w:rsidRDefault="00934A64" w:rsidP="00934A64">
      <w:pPr>
        <w:jc w:val="both"/>
        <w:rPr>
          <w:rFonts w:ascii="Times New Roman" w:hAnsi="Times New Roman"/>
          <w:b/>
        </w:rPr>
      </w:pPr>
      <w:r w:rsidRPr="00934A64">
        <w:rPr>
          <w:rFonts w:ascii="Times New Roman" w:hAnsi="Times New Roman"/>
          <w:b/>
          <w:noProof/>
        </w:rPr>
        <mc:AlternateContent>
          <mc:Choice Requires="wpg">
            <w:drawing>
              <wp:inline distT="0" distB="0" distL="0" distR="0">
                <wp:extent cx="5273675" cy="1115695"/>
                <wp:effectExtent l="0" t="0" r="3175" b="8255"/>
                <wp:docPr id="188"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3675" cy="1115695"/>
                          <a:chOff x="395437" y="3193687"/>
                          <a:chExt cx="8679290" cy="1835513"/>
                        </a:xfrm>
                      </wpg:grpSpPr>
                      <wpg:grpSp>
                        <wpg:cNvPr id="16" name="Group 186"/>
                        <wpg:cNvGrpSpPr/>
                        <wpg:grpSpPr>
                          <a:xfrm>
                            <a:off x="395437" y="3193687"/>
                            <a:ext cx="8679290" cy="1835513"/>
                            <a:chOff x="395437" y="3193687"/>
                            <a:chExt cx="8679290" cy="1835513"/>
                          </a:xfrm>
                        </wpg:grpSpPr>
                        <wpg:grpSp>
                          <wpg:cNvPr id="36" name="Ομάδα 36"/>
                          <wpg:cNvGrpSpPr/>
                          <wpg:grpSpPr>
                            <a:xfrm>
                              <a:off x="395437" y="3193687"/>
                              <a:ext cx="2089546" cy="1513930"/>
                              <a:chOff x="395437" y="3193687"/>
                              <a:chExt cx="2089546" cy="1513930"/>
                            </a:xfrm>
                          </wpg:grpSpPr>
                          <wps:wsp>
                            <wps:cNvPr id="83" name="Oval 5"/>
                            <wps:cNvSpPr>
                              <a:spLocks noChangeArrowheads="1"/>
                            </wps:cNvSpPr>
                            <wps:spPr bwMode="auto">
                              <a:xfrm>
                                <a:off x="726288" y="3807450"/>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84" name="Oval 7"/>
                            <wps:cNvSpPr>
                              <a:spLocks noChangeArrowheads="1"/>
                            </wps:cNvSpPr>
                            <wps:spPr bwMode="auto">
                              <a:xfrm>
                                <a:off x="1366291" y="3384761"/>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85" name="AutoShape 8"/>
                            <wps:cNvCnPr>
                              <a:cxnSpLocks noChangeShapeType="1"/>
                              <a:stCxn id="83" idx="0"/>
                              <a:endCxn id="84" idx="2"/>
                            </wps:cNvCnPr>
                            <wps:spPr bwMode="auto">
                              <a:xfrm flipV="1">
                                <a:off x="802488" y="3460961"/>
                                <a:ext cx="563803" cy="346489"/>
                              </a:xfrm>
                              <a:prstGeom prst="straightConnector1">
                                <a:avLst/>
                              </a:prstGeom>
                              <a:noFill/>
                              <a:ln w="12700">
                                <a:solidFill>
                                  <a:sysClr val="windowText" lastClr="000000"/>
                                </a:solidFill>
                                <a:round/>
                                <a:headEnd/>
                                <a:tailEnd/>
                              </a:ln>
                              <a:effectLst/>
                            </wps:spPr>
                            <wps:bodyPr/>
                          </wps:wsp>
                          <wps:wsp>
                            <wps:cNvPr id="86" name="Oval 9"/>
                            <wps:cNvSpPr>
                              <a:spLocks noChangeArrowheads="1"/>
                            </wps:cNvSpPr>
                            <wps:spPr bwMode="auto">
                              <a:xfrm>
                                <a:off x="917183" y="4462140"/>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87" name="Oval 12"/>
                            <wps:cNvSpPr>
                              <a:spLocks noChangeArrowheads="1"/>
                            </wps:cNvSpPr>
                            <wps:spPr bwMode="auto">
                              <a:xfrm>
                                <a:off x="1790793" y="4462140"/>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88" name="Text Box 16"/>
                            <wps:cNvSpPr txBox="1">
                              <a:spLocks noRot="1" noChangeAspect="1" noMove="1" noResize="1" noEditPoints="1" noAdjustHandles="1" noChangeArrowheads="1" noChangeShapeType="1" noTextEdit="1"/>
                            </wps:cNvSpPr>
                            <wps:spPr bwMode="auto">
                              <a:xfrm>
                                <a:off x="1062155" y="3193687"/>
                                <a:ext cx="359201" cy="338554"/>
                              </a:xfrm>
                              <a:prstGeom prst="rect">
                                <a:avLst/>
                              </a:prstGeom>
                              <a:blipFill>
                                <a:blip r:embed="rId12" cstate="print"/>
                                <a:stretch>
                                  <a:fillRect/>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89" name="Text Box 17"/>
                            <wps:cNvSpPr txBox="1">
                              <a:spLocks noRot="1" noChangeAspect="1" noMove="1" noResize="1" noEditPoints="1" noAdjustHandles="1" noChangeArrowheads="1" noChangeShapeType="1" noTextEdit="1"/>
                            </wps:cNvSpPr>
                            <wps:spPr bwMode="auto">
                              <a:xfrm>
                                <a:off x="569011" y="4369063"/>
                                <a:ext cx="348172" cy="338554"/>
                              </a:xfrm>
                              <a:prstGeom prst="rect">
                                <a:avLst/>
                              </a:prstGeom>
                              <a:blipFill>
                                <a:blip r:embed="rId13" cstate="print"/>
                                <a:stretch>
                                  <a:fillRect/>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90" name="Text Box 18"/>
                            <wps:cNvSpPr txBox="1">
                              <a:spLocks noRot="1" noChangeAspect="1" noMove="1" noResize="1" noEditPoints="1" noAdjustHandles="1" noChangeArrowheads="1" noChangeShapeType="1" noTextEdit="1"/>
                            </wps:cNvSpPr>
                            <wps:spPr bwMode="auto">
                              <a:xfrm>
                                <a:off x="1933350" y="4369063"/>
                                <a:ext cx="329064" cy="338554"/>
                              </a:xfrm>
                              <a:prstGeom prst="rect">
                                <a:avLst/>
                              </a:prstGeom>
                              <a:blipFill>
                                <a:blip r:embed="rId14" cstate="print"/>
                                <a:stretch>
                                  <a:fillRect/>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91" name="Text Box 19"/>
                            <wps:cNvSpPr txBox="1">
                              <a:spLocks noRot="1" noChangeAspect="1" noMove="1" noResize="1" noEditPoints="1" noAdjustHandles="1" noChangeArrowheads="1" noChangeShapeType="1" noTextEdit="1"/>
                            </wps:cNvSpPr>
                            <wps:spPr bwMode="auto">
                              <a:xfrm>
                                <a:off x="395437" y="3714373"/>
                                <a:ext cx="360804" cy="338554"/>
                              </a:xfrm>
                              <a:prstGeom prst="rect">
                                <a:avLst/>
                              </a:prstGeom>
                              <a:blipFill>
                                <a:blip r:embed="rId15" cstate="print"/>
                                <a:stretch>
                                  <a:fillRect b="-12727"/>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92" name="Oval 5"/>
                            <wps:cNvSpPr>
                              <a:spLocks noChangeArrowheads="1"/>
                            </wps:cNvSpPr>
                            <wps:spPr bwMode="auto">
                              <a:xfrm>
                                <a:off x="1990118" y="3807450"/>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93" name="Text Box 16"/>
                            <wps:cNvSpPr txBox="1">
                              <a:spLocks noRot="1" noChangeAspect="1" noMove="1" noResize="1" noEditPoints="1" noAdjustHandles="1" noChangeArrowheads="1" noChangeShapeType="1" noTextEdit="1"/>
                            </wps:cNvSpPr>
                            <wps:spPr bwMode="auto">
                              <a:xfrm>
                                <a:off x="2142518" y="3685755"/>
                                <a:ext cx="342465" cy="338554"/>
                              </a:xfrm>
                              <a:prstGeom prst="rect">
                                <a:avLst/>
                              </a:prstGeom>
                              <a:blipFill>
                                <a:blip r:embed="rId16" cstate="print"/>
                                <a:stretch>
                                  <a:fillRect b="-3636"/>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94" name="AutoShape 13"/>
                            <wps:cNvCnPr>
                              <a:cxnSpLocks noChangeShapeType="1"/>
                              <a:stCxn id="87" idx="7"/>
                              <a:endCxn id="92" idx="4"/>
                            </wps:cNvCnPr>
                            <wps:spPr bwMode="auto">
                              <a:xfrm flipV="1">
                                <a:off x="1920875" y="3959850"/>
                                <a:ext cx="145443" cy="524608"/>
                              </a:xfrm>
                              <a:prstGeom prst="straightConnector1">
                                <a:avLst/>
                              </a:prstGeom>
                              <a:noFill/>
                              <a:ln w="12700">
                                <a:solidFill>
                                  <a:sysClr val="windowText" lastClr="000000"/>
                                </a:solidFill>
                                <a:round/>
                                <a:headEnd/>
                                <a:tailEnd/>
                              </a:ln>
                              <a:effectLst/>
                            </wps:spPr>
                            <wps:bodyPr/>
                          </wps:wsp>
                          <wps:wsp>
                            <wps:cNvPr id="95" name="AutoShape 13"/>
                            <wps:cNvCnPr>
                              <a:cxnSpLocks noChangeShapeType="1"/>
                              <a:stCxn id="86" idx="7"/>
                              <a:endCxn id="92" idx="3"/>
                            </wps:cNvCnPr>
                            <wps:spPr bwMode="auto">
                              <a:xfrm flipV="1">
                                <a:off x="1047265" y="3937532"/>
                                <a:ext cx="965171" cy="546926"/>
                              </a:xfrm>
                              <a:prstGeom prst="straightConnector1">
                                <a:avLst/>
                              </a:prstGeom>
                              <a:noFill/>
                              <a:ln w="12700">
                                <a:solidFill>
                                  <a:sysClr val="windowText" lastClr="000000"/>
                                </a:solidFill>
                                <a:round/>
                                <a:headEnd/>
                                <a:tailEnd/>
                              </a:ln>
                              <a:effectLst/>
                            </wps:spPr>
                            <wps:bodyPr/>
                          </wps:wsp>
                          <wps:wsp>
                            <wps:cNvPr id="96" name="AutoShape 13"/>
                            <wps:cNvCnPr>
                              <a:cxnSpLocks noChangeShapeType="1"/>
                              <a:stCxn id="83" idx="4"/>
                              <a:endCxn id="86" idx="1"/>
                            </wps:cNvCnPr>
                            <wps:spPr bwMode="auto">
                              <a:xfrm>
                                <a:off x="802488" y="3959850"/>
                                <a:ext cx="137013" cy="524608"/>
                              </a:xfrm>
                              <a:prstGeom prst="straightConnector1">
                                <a:avLst/>
                              </a:prstGeom>
                              <a:noFill/>
                              <a:ln w="12700">
                                <a:solidFill>
                                  <a:sysClr val="windowText" lastClr="000000"/>
                                </a:solidFill>
                                <a:round/>
                                <a:headEnd/>
                                <a:tailEnd/>
                              </a:ln>
                              <a:effectLst/>
                            </wps:spPr>
                            <wps:bodyPr/>
                          </wps:wsp>
                        </wpg:grpSp>
                        <wps:wsp>
                          <wps:cNvPr id="37" name="TextBox 86"/>
                          <wps:cNvSpPr txBox="1">
                            <a:spLocks noRot="1" noChangeAspect="1" noMove="1" noResize="1" noEditPoints="1" noAdjustHandles="1" noChangeArrowheads="1" noChangeShapeType="1" noTextEdit="1"/>
                          </wps:cNvSpPr>
                          <wps:spPr>
                            <a:xfrm>
                              <a:off x="1453957" y="3295651"/>
                              <a:ext cx="489236" cy="338554"/>
                            </a:xfrm>
                            <a:prstGeom prst="rect">
                              <a:avLst/>
                            </a:prstGeom>
                            <a:blipFill>
                              <a:blip r:embed="rId17" cstate="print"/>
                              <a:stretch>
                                <a:fillRect b="-1090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38" name="TextBox 87"/>
                          <wps:cNvSpPr txBox="1">
                            <a:spLocks noRot="1" noChangeAspect="1" noMove="1" noResize="1" noEditPoints="1" noAdjustHandles="1" noChangeArrowheads="1" noChangeShapeType="1" noTextEdit="1"/>
                          </wps:cNvSpPr>
                          <wps:spPr>
                            <a:xfrm>
                              <a:off x="814102" y="3696213"/>
                              <a:ext cx="489236" cy="338554"/>
                            </a:xfrm>
                            <a:prstGeom prst="rect">
                              <a:avLst/>
                            </a:prstGeom>
                            <a:blipFill>
                              <a:blip r:embed="rId18" cstate="print"/>
                              <a:stretch>
                                <a:fillRect b="-892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39" name="TextBox 89"/>
                          <wps:cNvSpPr txBox="1">
                            <a:spLocks noRot="1" noChangeAspect="1" noMove="1" noResize="1" noEditPoints="1" noAdjustHandles="1" noChangeArrowheads="1" noChangeShapeType="1" noTextEdit="1"/>
                          </wps:cNvSpPr>
                          <wps:spPr>
                            <a:xfrm>
                              <a:off x="743097" y="4596380"/>
                              <a:ext cx="489236" cy="338554"/>
                            </a:xfrm>
                            <a:prstGeom prst="rect">
                              <a:avLst/>
                            </a:prstGeom>
                            <a:blipFill>
                              <a:blip r:embed="rId19" cstate="print"/>
                              <a:stretch>
                                <a:fillRect b="-892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40" name="TextBox 90"/>
                          <wps:cNvSpPr txBox="1">
                            <a:spLocks noRot="1" noChangeAspect="1" noMove="1" noResize="1" noEditPoints="1" noAdjustHandles="1" noChangeArrowheads="1" noChangeShapeType="1" noTextEdit="1"/>
                          </wps:cNvSpPr>
                          <wps:spPr>
                            <a:xfrm>
                              <a:off x="1623230" y="4596380"/>
                              <a:ext cx="489236" cy="338554"/>
                            </a:xfrm>
                            <a:prstGeom prst="rect">
                              <a:avLst/>
                            </a:prstGeom>
                            <a:blipFill>
                              <a:blip r:embed="rId20" cstate="print"/>
                              <a:stretch>
                                <a:fillRect b="-892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41" name="TextBox 92"/>
                          <wps:cNvSpPr txBox="1">
                            <a:spLocks noRot="1" noChangeAspect="1" noMove="1" noResize="1" noEditPoints="1" noAdjustHandles="1" noChangeArrowheads="1" noChangeShapeType="1" noTextEdit="1"/>
                          </wps:cNvSpPr>
                          <wps:spPr>
                            <a:xfrm>
                              <a:off x="1557038" y="3676915"/>
                              <a:ext cx="489236" cy="338554"/>
                            </a:xfrm>
                            <a:prstGeom prst="rect">
                              <a:avLst/>
                            </a:prstGeom>
                            <a:blipFill>
                              <a:blip r:embed="rId21" cstate="print"/>
                              <a:stretch>
                                <a:fillRect b="-892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g:grpSp>
                          <wpg:cNvPr id="42" name="Ομάδα 42"/>
                          <wpg:cNvGrpSpPr/>
                          <wpg:grpSpPr>
                            <a:xfrm>
                              <a:off x="4709737" y="3193687"/>
                              <a:ext cx="2089546" cy="1513930"/>
                              <a:chOff x="4709737" y="3193687"/>
                              <a:chExt cx="2089546" cy="1513930"/>
                            </a:xfrm>
                          </wpg:grpSpPr>
                          <wps:wsp>
                            <wps:cNvPr id="69" name="Oval 5"/>
                            <wps:cNvSpPr>
                              <a:spLocks noChangeArrowheads="1"/>
                            </wps:cNvSpPr>
                            <wps:spPr bwMode="auto">
                              <a:xfrm>
                                <a:off x="5040588" y="3807450"/>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70" name="Oval 7"/>
                            <wps:cNvSpPr>
                              <a:spLocks noChangeArrowheads="1"/>
                            </wps:cNvSpPr>
                            <wps:spPr bwMode="auto">
                              <a:xfrm>
                                <a:off x="5680591" y="3384761"/>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71" name="AutoShape 8"/>
                            <wps:cNvCnPr>
                              <a:cxnSpLocks noChangeShapeType="1"/>
                              <a:stCxn id="78" idx="0"/>
                              <a:endCxn id="70" idx="5"/>
                            </wps:cNvCnPr>
                            <wps:spPr bwMode="auto">
                              <a:xfrm flipH="1" flipV="1">
                                <a:off x="5810673" y="3514843"/>
                                <a:ext cx="569945" cy="292607"/>
                              </a:xfrm>
                              <a:prstGeom prst="straightConnector1">
                                <a:avLst/>
                              </a:prstGeom>
                              <a:noFill/>
                              <a:ln w="12700">
                                <a:solidFill>
                                  <a:sysClr val="windowText" lastClr="000000"/>
                                </a:solidFill>
                                <a:round/>
                                <a:headEnd/>
                                <a:tailEnd/>
                              </a:ln>
                              <a:effectLst/>
                            </wps:spPr>
                            <wps:bodyPr/>
                          </wps:wsp>
                          <wps:wsp>
                            <wps:cNvPr id="72" name="Oval 9"/>
                            <wps:cNvSpPr>
                              <a:spLocks noChangeArrowheads="1"/>
                            </wps:cNvSpPr>
                            <wps:spPr bwMode="auto">
                              <a:xfrm>
                                <a:off x="5231483" y="4462140"/>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73" name="Oval 12"/>
                            <wps:cNvSpPr>
                              <a:spLocks noChangeArrowheads="1"/>
                            </wps:cNvSpPr>
                            <wps:spPr bwMode="auto">
                              <a:xfrm>
                                <a:off x="6105093" y="4462140"/>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74" name="Text Box 16"/>
                            <wps:cNvSpPr txBox="1">
                              <a:spLocks noRot="1" noChangeAspect="1" noMove="1" noResize="1" noEditPoints="1" noAdjustHandles="1" noChangeArrowheads="1" noChangeShapeType="1" noTextEdit="1"/>
                            </wps:cNvSpPr>
                            <wps:spPr bwMode="auto">
                              <a:xfrm>
                                <a:off x="5376455" y="3193687"/>
                                <a:ext cx="359201" cy="338554"/>
                              </a:xfrm>
                              <a:prstGeom prst="rect">
                                <a:avLst/>
                              </a:prstGeom>
                              <a:blipFill>
                                <a:blip r:embed="rId12" cstate="print"/>
                                <a:stretch>
                                  <a:fillRect/>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75" name="Text Box 17"/>
                            <wps:cNvSpPr txBox="1">
                              <a:spLocks noRot="1" noChangeAspect="1" noMove="1" noResize="1" noEditPoints="1" noAdjustHandles="1" noChangeArrowheads="1" noChangeShapeType="1" noTextEdit="1"/>
                            </wps:cNvSpPr>
                            <wps:spPr bwMode="auto">
                              <a:xfrm>
                                <a:off x="4883311" y="4369063"/>
                                <a:ext cx="348172" cy="338554"/>
                              </a:xfrm>
                              <a:prstGeom prst="rect">
                                <a:avLst/>
                              </a:prstGeom>
                              <a:blipFill>
                                <a:blip r:embed="rId13" cstate="print"/>
                                <a:stretch>
                                  <a:fillRect/>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76" name="Text Box 18"/>
                            <wps:cNvSpPr txBox="1">
                              <a:spLocks noRot="1" noChangeAspect="1" noMove="1" noResize="1" noEditPoints="1" noAdjustHandles="1" noChangeArrowheads="1" noChangeShapeType="1" noTextEdit="1"/>
                            </wps:cNvSpPr>
                            <wps:spPr bwMode="auto">
                              <a:xfrm>
                                <a:off x="6247650" y="4369063"/>
                                <a:ext cx="329064" cy="338554"/>
                              </a:xfrm>
                              <a:prstGeom prst="rect">
                                <a:avLst/>
                              </a:prstGeom>
                              <a:blipFill>
                                <a:blip r:embed="rId14" cstate="print"/>
                                <a:stretch>
                                  <a:fillRect/>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77" name="Text Box 19"/>
                            <wps:cNvSpPr txBox="1">
                              <a:spLocks noRot="1" noChangeAspect="1" noMove="1" noResize="1" noEditPoints="1" noAdjustHandles="1" noChangeArrowheads="1" noChangeShapeType="1" noTextEdit="1"/>
                            </wps:cNvSpPr>
                            <wps:spPr bwMode="auto">
                              <a:xfrm>
                                <a:off x="4709737" y="3714373"/>
                                <a:ext cx="360804" cy="338554"/>
                              </a:xfrm>
                              <a:prstGeom prst="rect">
                                <a:avLst/>
                              </a:prstGeom>
                              <a:blipFill>
                                <a:blip r:embed="rId15" cstate="print"/>
                                <a:stretch>
                                  <a:fillRect b="-12727"/>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78" name="Oval 5"/>
                            <wps:cNvSpPr>
                              <a:spLocks noChangeArrowheads="1"/>
                            </wps:cNvSpPr>
                            <wps:spPr bwMode="auto">
                              <a:xfrm>
                                <a:off x="6304418" y="3807450"/>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79" name="Text Box 16"/>
                            <wps:cNvSpPr txBox="1">
                              <a:spLocks noRot="1" noChangeAspect="1" noMove="1" noResize="1" noEditPoints="1" noAdjustHandles="1" noChangeArrowheads="1" noChangeShapeType="1" noTextEdit="1"/>
                            </wps:cNvSpPr>
                            <wps:spPr bwMode="auto">
                              <a:xfrm>
                                <a:off x="6456818" y="3685755"/>
                                <a:ext cx="342465" cy="338554"/>
                              </a:xfrm>
                              <a:prstGeom prst="rect">
                                <a:avLst/>
                              </a:prstGeom>
                              <a:blipFill>
                                <a:blip r:embed="rId16" cstate="print"/>
                                <a:stretch>
                                  <a:fillRect b="-3636"/>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80" name="AutoShape 13"/>
                            <wps:cNvCnPr>
                              <a:cxnSpLocks noChangeShapeType="1"/>
                              <a:stCxn id="72" idx="6"/>
                              <a:endCxn id="73" idx="2"/>
                            </wps:cNvCnPr>
                            <wps:spPr bwMode="auto">
                              <a:xfrm>
                                <a:off x="5383883" y="4538340"/>
                                <a:ext cx="721210" cy="0"/>
                              </a:xfrm>
                              <a:prstGeom prst="straightConnector1">
                                <a:avLst/>
                              </a:prstGeom>
                              <a:noFill/>
                              <a:ln w="12700">
                                <a:solidFill>
                                  <a:sysClr val="windowText" lastClr="000000"/>
                                </a:solidFill>
                                <a:round/>
                                <a:headEnd/>
                                <a:tailEnd/>
                              </a:ln>
                              <a:effectLst/>
                            </wps:spPr>
                            <wps:bodyPr/>
                          </wps:wsp>
                          <wps:wsp>
                            <wps:cNvPr id="81" name="AutoShape 13"/>
                            <wps:cNvCnPr>
                              <a:cxnSpLocks noChangeShapeType="1"/>
                              <a:stCxn id="72" idx="7"/>
                              <a:endCxn id="78" idx="3"/>
                            </wps:cNvCnPr>
                            <wps:spPr bwMode="auto">
                              <a:xfrm flipV="1">
                                <a:off x="5361565" y="3937532"/>
                                <a:ext cx="965171" cy="546926"/>
                              </a:xfrm>
                              <a:prstGeom prst="straightConnector1">
                                <a:avLst/>
                              </a:prstGeom>
                              <a:noFill/>
                              <a:ln w="12700">
                                <a:solidFill>
                                  <a:sysClr val="windowText" lastClr="000000"/>
                                </a:solidFill>
                                <a:round/>
                                <a:headEnd/>
                                <a:tailEnd/>
                              </a:ln>
                              <a:effectLst/>
                            </wps:spPr>
                            <wps:bodyPr/>
                          </wps:wsp>
                          <wps:wsp>
                            <wps:cNvPr id="82" name="AutoShape 13"/>
                            <wps:cNvCnPr>
                              <a:cxnSpLocks noChangeShapeType="1"/>
                              <a:stCxn id="69" idx="4"/>
                              <a:endCxn id="72" idx="1"/>
                            </wps:cNvCnPr>
                            <wps:spPr bwMode="auto">
                              <a:xfrm>
                                <a:off x="5116788" y="3959850"/>
                                <a:ext cx="137013" cy="524608"/>
                              </a:xfrm>
                              <a:prstGeom prst="straightConnector1">
                                <a:avLst/>
                              </a:prstGeom>
                              <a:noFill/>
                              <a:ln w="12700">
                                <a:solidFill>
                                  <a:sysClr val="windowText" lastClr="000000"/>
                                </a:solidFill>
                                <a:round/>
                                <a:headEnd/>
                                <a:tailEnd/>
                              </a:ln>
                              <a:effectLst/>
                            </wps:spPr>
                            <wps:bodyPr/>
                          </wps:wsp>
                        </wpg:grpSp>
                        <wps:wsp>
                          <wps:cNvPr id="43" name="TextBox 144"/>
                          <wps:cNvSpPr txBox="1">
                            <a:spLocks noRot="1" noChangeAspect="1" noMove="1" noResize="1" noEditPoints="1" noAdjustHandles="1" noChangeArrowheads="1" noChangeShapeType="1" noTextEdit="1"/>
                          </wps:cNvSpPr>
                          <wps:spPr>
                            <a:xfrm>
                              <a:off x="5795174" y="3252489"/>
                              <a:ext cx="489236" cy="338554"/>
                            </a:xfrm>
                            <a:prstGeom prst="rect">
                              <a:avLst/>
                            </a:prstGeom>
                            <a:blipFill>
                              <a:blip r:embed="rId22" cstate="print"/>
                              <a:stretch>
                                <a:fillRect b="-1090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44" name="TextBox 145"/>
                          <wps:cNvSpPr txBox="1">
                            <a:spLocks noRot="1" noChangeAspect="1" noMove="1" noResize="1" noEditPoints="1" noAdjustHandles="1" noChangeArrowheads="1" noChangeShapeType="1" noTextEdit="1"/>
                          </wps:cNvSpPr>
                          <wps:spPr>
                            <a:xfrm>
                              <a:off x="5128402" y="3696213"/>
                              <a:ext cx="489236" cy="338554"/>
                            </a:xfrm>
                            <a:prstGeom prst="rect">
                              <a:avLst/>
                            </a:prstGeom>
                            <a:blipFill>
                              <a:blip r:embed="rId23" cstate="print"/>
                              <a:stretch>
                                <a:fillRect b="-892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45" name="TextBox 146"/>
                          <wps:cNvSpPr txBox="1">
                            <a:spLocks noRot="1" noChangeAspect="1" noMove="1" noResize="1" noEditPoints="1" noAdjustHandles="1" noChangeArrowheads="1" noChangeShapeType="1" noTextEdit="1"/>
                          </wps:cNvSpPr>
                          <wps:spPr>
                            <a:xfrm>
                              <a:off x="5057397" y="4596380"/>
                              <a:ext cx="489236" cy="338554"/>
                            </a:xfrm>
                            <a:prstGeom prst="rect">
                              <a:avLst/>
                            </a:prstGeom>
                            <a:blipFill>
                              <a:blip r:embed="rId24" cstate="print"/>
                              <a:stretch>
                                <a:fillRect b="-892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46" name="TextBox 147"/>
                          <wps:cNvSpPr txBox="1">
                            <a:spLocks noRot="1" noChangeAspect="1" noMove="1" noResize="1" noEditPoints="1" noAdjustHandles="1" noChangeArrowheads="1" noChangeShapeType="1" noTextEdit="1"/>
                          </wps:cNvSpPr>
                          <wps:spPr>
                            <a:xfrm>
                              <a:off x="5937530" y="4596380"/>
                              <a:ext cx="489236" cy="338554"/>
                            </a:xfrm>
                            <a:prstGeom prst="rect">
                              <a:avLst/>
                            </a:prstGeom>
                            <a:blipFill>
                              <a:blip r:embed="rId25" cstate="print"/>
                              <a:stretch>
                                <a:fillRect b="-892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47" name="TextBox 148"/>
                          <wps:cNvSpPr txBox="1">
                            <a:spLocks noRot="1" noChangeAspect="1" noMove="1" noResize="1" noEditPoints="1" noAdjustHandles="1" noChangeArrowheads="1" noChangeShapeType="1" noTextEdit="1"/>
                          </wps:cNvSpPr>
                          <wps:spPr>
                            <a:xfrm>
                              <a:off x="5871338" y="3676915"/>
                              <a:ext cx="489236" cy="338554"/>
                            </a:xfrm>
                            <a:prstGeom prst="rect">
                              <a:avLst/>
                            </a:prstGeom>
                            <a:blipFill>
                              <a:blip r:embed="rId26" cstate="print"/>
                              <a:stretch>
                                <a:fillRect b="-892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g:grpSp>
                          <wpg:cNvPr id="48" name="Ομάδα 48"/>
                          <wpg:cNvGrpSpPr/>
                          <wpg:grpSpPr>
                            <a:xfrm>
                              <a:off x="6968860" y="3193687"/>
                              <a:ext cx="2089546" cy="1513930"/>
                              <a:chOff x="6968860" y="3193687"/>
                              <a:chExt cx="2089546" cy="1513930"/>
                            </a:xfrm>
                          </wpg:grpSpPr>
                          <wps:wsp>
                            <wps:cNvPr id="55" name="Oval 5"/>
                            <wps:cNvSpPr>
                              <a:spLocks noChangeArrowheads="1"/>
                            </wps:cNvSpPr>
                            <wps:spPr bwMode="auto">
                              <a:xfrm>
                                <a:off x="7299711" y="3807450"/>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56" name="Oval 7"/>
                            <wps:cNvSpPr>
                              <a:spLocks noChangeArrowheads="1"/>
                            </wps:cNvSpPr>
                            <wps:spPr bwMode="auto">
                              <a:xfrm>
                                <a:off x="7939714" y="3384761"/>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57" name="AutoShape 8"/>
                            <wps:cNvCnPr>
                              <a:cxnSpLocks noChangeShapeType="1"/>
                              <a:stCxn id="64" idx="0"/>
                              <a:endCxn id="56" idx="5"/>
                            </wps:cNvCnPr>
                            <wps:spPr bwMode="auto">
                              <a:xfrm flipH="1" flipV="1">
                                <a:off x="8069796" y="3514843"/>
                                <a:ext cx="569945" cy="292607"/>
                              </a:xfrm>
                              <a:prstGeom prst="straightConnector1">
                                <a:avLst/>
                              </a:prstGeom>
                              <a:noFill/>
                              <a:ln w="12700">
                                <a:solidFill>
                                  <a:sysClr val="windowText" lastClr="000000"/>
                                </a:solidFill>
                                <a:round/>
                                <a:headEnd/>
                                <a:tailEnd/>
                              </a:ln>
                              <a:effectLst/>
                            </wps:spPr>
                            <wps:bodyPr/>
                          </wps:wsp>
                          <wps:wsp>
                            <wps:cNvPr id="58" name="Oval 9"/>
                            <wps:cNvSpPr>
                              <a:spLocks noChangeArrowheads="1"/>
                            </wps:cNvSpPr>
                            <wps:spPr bwMode="auto">
                              <a:xfrm>
                                <a:off x="7490606" y="4462140"/>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59" name="Oval 12"/>
                            <wps:cNvSpPr>
                              <a:spLocks noChangeArrowheads="1"/>
                            </wps:cNvSpPr>
                            <wps:spPr bwMode="auto">
                              <a:xfrm>
                                <a:off x="8364216" y="4462140"/>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60" name="Text Box 16"/>
                            <wps:cNvSpPr txBox="1">
                              <a:spLocks noRot="1" noChangeAspect="1" noMove="1" noResize="1" noEditPoints="1" noAdjustHandles="1" noChangeArrowheads="1" noChangeShapeType="1" noTextEdit="1"/>
                            </wps:cNvSpPr>
                            <wps:spPr bwMode="auto">
                              <a:xfrm>
                                <a:off x="7635578" y="3193687"/>
                                <a:ext cx="359201" cy="338554"/>
                              </a:xfrm>
                              <a:prstGeom prst="rect">
                                <a:avLst/>
                              </a:prstGeom>
                              <a:blipFill>
                                <a:blip r:embed="rId12" cstate="print"/>
                                <a:stretch>
                                  <a:fillRect/>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61" name="Text Box 17"/>
                            <wps:cNvSpPr txBox="1">
                              <a:spLocks noRot="1" noChangeAspect="1" noMove="1" noResize="1" noEditPoints="1" noAdjustHandles="1" noChangeArrowheads="1" noChangeShapeType="1" noTextEdit="1"/>
                            </wps:cNvSpPr>
                            <wps:spPr bwMode="auto">
                              <a:xfrm>
                                <a:off x="7142434" y="4369063"/>
                                <a:ext cx="348172" cy="338554"/>
                              </a:xfrm>
                              <a:prstGeom prst="rect">
                                <a:avLst/>
                              </a:prstGeom>
                              <a:blipFill>
                                <a:blip r:embed="rId13" cstate="print"/>
                                <a:stretch>
                                  <a:fillRect/>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62" name="Text Box 18"/>
                            <wps:cNvSpPr txBox="1">
                              <a:spLocks noRot="1" noChangeAspect="1" noMove="1" noResize="1" noEditPoints="1" noAdjustHandles="1" noChangeArrowheads="1" noChangeShapeType="1" noTextEdit="1"/>
                            </wps:cNvSpPr>
                            <wps:spPr bwMode="auto">
                              <a:xfrm>
                                <a:off x="8506773" y="4369063"/>
                                <a:ext cx="329064" cy="338554"/>
                              </a:xfrm>
                              <a:prstGeom prst="rect">
                                <a:avLst/>
                              </a:prstGeom>
                              <a:blipFill>
                                <a:blip r:embed="rId14" cstate="print"/>
                                <a:stretch>
                                  <a:fillRect/>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63" name="Text Box 19"/>
                            <wps:cNvSpPr txBox="1">
                              <a:spLocks noRot="1" noChangeAspect="1" noMove="1" noResize="1" noEditPoints="1" noAdjustHandles="1" noChangeArrowheads="1" noChangeShapeType="1" noTextEdit="1"/>
                            </wps:cNvSpPr>
                            <wps:spPr bwMode="auto">
                              <a:xfrm>
                                <a:off x="6968860" y="3714373"/>
                                <a:ext cx="360804" cy="338554"/>
                              </a:xfrm>
                              <a:prstGeom prst="rect">
                                <a:avLst/>
                              </a:prstGeom>
                              <a:blipFill>
                                <a:blip r:embed="rId15" cstate="print"/>
                                <a:stretch>
                                  <a:fillRect b="-12727"/>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64" name="Oval 5"/>
                            <wps:cNvSpPr>
                              <a:spLocks noChangeArrowheads="1"/>
                            </wps:cNvSpPr>
                            <wps:spPr bwMode="auto">
                              <a:xfrm>
                                <a:off x="8563541" y="3807450"/>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65" name="Text Box 16"/>
                            <wps:cNvSpPr txBox="1">
                              <a:spLocks noRot="1" noChangeAspect="1" noMove="1" noResize="1" noEditPoints="1" noAdjustHandles="1" noChangeArrowheads="1" noChangeShapeType="1" noTextEdit="1"/>
                            </wps:cNvSpPr>
                            <wps:spPr bwMode="auto">
                              <a:xfrm>
                                <a:off x="8715941" y="3685755"/>
                                <a:ext cx="342465" cy="338554"/>
                              </a:xfrm>
                              <a:prstGeom prst="rect">
                                <a:avLst/>
                              </a:prstGeom>
                              <a:blipFill>
                                <a:blip r:embed="rId16" cstate="print"/>
                                <a:stretch>
                                  <a:fillRect b="-3636"/>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66" name="AutoShape 13"/>
                            <wps:cNvCnPr>
                              <a:cxnSpLocks noChangeShapeType="1"/>
                              <a:stCxn id="58" idx="6"/>
                              <a:endCxn id="59" idx="2"/>
                            </wps:cNvCnPr>
                            <wps:spPr bwMode="auto">
                              <a:xfrm>
                                <a:off x="7643006" y="4538340"/>
                                <a:ext cx="721210" cy="0"/>
                              </a:xfrm>
                              <a:prstGeom prst="straightConnector1">
                                <a:avLst/>
                              </a:prstGeom>
                              <a:noFill/>
                              <a:ln w="12700">
                                <a:solidFill>
                                  <a:sysClr val="windowText" lastClr="000000"/>
                                </a:solidFill>
                                <a:round/>
                                <a:headEnd/>
                                <a:tailEnd/>
                              </a:ln>
                              <a:effectLst/>
                            </wps:spPr>
                            <wps:bodyPr/>
                          </wps:wsp>
                          <wps:wsp>
                            <wps:cNvPr id="67" name="AutoShape 13"/>
                            <wps:cNvCnPr>
                              <a:cxnSpLocks noChangeShapeType="1"/>
                              <a:stCxn id="59" idx="7"/>
                              <a:endCxn id="64" idx="4"/>
                            </wps:cNvCnPr>
                            <wps:spPr bwMode="auto">
                              <a:xfrm flipV="1">
                                <a:off x="8494298" y="3959850"/>
                                <a:ext cx="145443" cy="524608"/>
                              </a:xfrm>
                              <a:prstGeom prst="straightConnector1">
                                <a:avLst/>
                              </a:prstGeom>
                              <a:noFill/>
                              <a:ln w="12700">
                                <a:solidFill>
                                  <a:sysClr val="windowText" lastClr="000000"/>
                                </a:solidFill>
                                <a:round/>
                                <a:headEnd/>
                                <a:tailEnd/>
                              </a:ln>
                              <a:effectLst/>
                            </wps:spPr>
                            <wps:bodyPr/>
                          </wps:wsp>
                          <wps:wsp>
                            <wps:cNvPr id="68" name="AutoShape 13"/>
                            <wps:cNvCnPr>
                              <a:cxnSpLocks noChangeShapeType="1"/>
                              <a:stCxn id="55" idx="4"/>
                              <a:endCxn id="58" idx="1"/>
                            </wps:cNvCnPr>
                            <wps:spPr bwMode="auto">
                              <a:xfrm>
                                <a:off x="7375911" y="3959850"/>
                                <a:ext cx="137013" cy="524608"/>
                              </a:xfrm>
                              <a:prstGeom prst="straightConnector1">
                                <a:avLst/>
                              </a:prstGeom>
                              <a:noFill/>
                              <a:ln w="12700">
                                <a:solidFill>
                                  <a:sysClr val="windowText" lastClr="000000"/>
                                </a:solidFill>
                                <a:round/>
                                <a:headEnd/>
                                <a:tailEnd/>
                              </a:ln>
                              <a:effectLst/>
                            </wps:spPr>
                            <wps:bodyPr/>
                          </wps:wsp>
                        </wpg:grpSp>
                        <wps:wsp>
                          <wps:cNvPr id="49" name="TextBox 150"/>
                          <wps:cNvSpPr txBox="1">
                            <a:spLocks noRot="1" noChangeAspect="1" noMove="1" noResize="1" noEditPoints="1" noAdjustHandles="1" noChangeArrowheads="1" noChangeShapeType="1" noTextEdit="1"/>
                          </wps:cNvSpPr>
                          <wps:spPr>
                            <a:xfrm>
                              <a:off x="8054297" y="3252489"/>
                              <a:ext cx="489236" cy="338554"/>
                            </a:xfrm>
                            <a:prstGeom prst="rect">
                              <a:avLst/>
                            </a:prstGeom>
                            <a:blipFill>
                              <a:blip r:embed="rId27" cstate="print"/>
                              <a:stretch>
                                <a:fillRect b="-1090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50" name="TextBox 151"/>
                          <wps:cNvSpPr txBox="1">
                            <a:spLocks noRot="1" noChangeAspect="1" noMove="1" noResize="1" noEditPoints="1" noAdjustHandles="1" noChangeArrowheads="1" noChangeShapeType="1" noTextEdit="1"/>
                          </wps:cNvSpPr>
                          <wps:spPr>
                            <a:xfrm>
                              <a:off x="7387525" y="3696213"/>
                              <a:ext cx="489236" cy="338554"/>
                            </a:xfrm>
                            <a:prstGeom prst="rect">
                              <a:avLst/>
                            </a:prstGeom>
                            <a:blipFill>
                              <a:blip r:embed="rId28" cstate="print"/>
                              <a:stretch>
                                <a:fillRect b="-892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51" name="TextBox 152"/>
                          <wps:cNvSpPr txBox="1">
                            <a:spLocks noRot="1" noChangeAspect="1" noMove="1" noResize="1" noEditPoints="1" noAdjustHandles="1" noChangeArrowheads="1" noChangeShapeType="1" noTextEdit="1"/>
                          </wps:cNvSpPr>
                          <wps:spPr>
                            <a:xfrm>
                              <a:off x="7316520" y="4596380"/>
                              <a:ext cx="489236" cy="338554"/>
                            </a:xfrm>
                            <a:prstGeom prst="rect">
                              <a:avLst/>
                            </a:prstGeom>
                            <a:blipFill>
                              <a:blip r:embed="rId29" cstate="print"/>
                              <a:stretch>
                                <a:fillRect b="-892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52" name="TextBox 153"/>
                          <wps:cNvSpPr txBox="1">
                            <a:spLocks noRot="1" noChangeAspect="1" noMove="1" noResize="1" noEditPoints="1" noAdjustHandles="1" noChangeArrowheads="1" noChangeShapeType="1" noTextEdit="1"/>
                          </wps:cNvSpPr>
                          <wps:spPr>
                            <a:xfrm>
                              <a:off x="8196653" y="4596380"/>
                              <a:ext cx="489236" cy="338554"/>
                            </a:xfrm>
                            <a:prstGeom prst="rect">
                              <a:avLst/>
                            </a:prstGeom>
                            <a:blipFill>
                              <a:blip r:embed="rId30" cstate="print"/>
                              <a:stretch>
                                <a:fillRect b="-892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53" name="TextBox 154"/>
                          <wps:cNvSpPr txBox="1">
                            <a:spLocks noRot="1" noChangeAspect="1" noMove="1" noResize="1" noEditPoints="1" noAdjustHandles="1" noChangeArrowheads="1" noChangeShapeType="1" noTextEdit="1"/>
                          </wps:cNvSpPr>
                          <wps:spPr>
                            <a:xfrm>
                              <a:off x="8130461" y="3676915"/>
                              <a:ext cx="489236" cy="338554"/>
                            </a:xfrm>
                            <a:prstGeom prst="rect">
                              <a:avLst/>
                            </a:prstGeom>
                            <a:blipFill>
                              <a:blip r:embed="rId31" cstate="print"/>
                              <a:stretch>
                                <a:fillRect b="-892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54" name="Ορθογώνιο 54"/>
                          <wps:cNvSpPr/>
                          <wps:spPr bwMode="auto">
                            <a:xfrm>
                              <a:off x="457201" y="3193687"/>
                              <a:ext cx="8617526" cy="1835513"/>
                            </a:xfrm>
                            <a:prstGeom prst="rect">
                              <a:avLst/>
                            </a:prstGeom>
                            <a:solidFill>
                              <a:srgbClr val="DDDDDD">
                                <a:alpha val="17000"/>
                              </a:srgbClr>
                            </a:solidFill>
                            <a:ln w="9525" cap="flat" cmpd="sng" algn="ctr">
                              <a:solidFill>
                                <a:srgbClr val="DDDDDD"/>
                              </a:solidFill>
                              <a:prstDash val="solid"/>
                              <a:round/>
                              <a:headEnd type="none" w="med" len="med"/>
                              <a:tailEnd type="none" w="med" len="med"/>
                            </a:ln>
                            <a:effectLst/>
                          </wps:spPr>
                          <wps:bodyPr vert="horz" wrap="none" lIns="91440" tIns="45720" rIns="91440" bIns="45720" numCol="1" rtlCol="0" anchor="ctr" anchorCtr="0" compatLnSpc="1">
                            <a:prstTxWarp prst="textNoShape">
                              <a:avLst/>
                            </a:prstTxWarp>
                          </wps:bodyPr>
                        </wps:wsp>
                      </wpg:grpSp>
                      <wps:wsp>
                        <wps:cNvPr id="17" name="Oval 5"/>
                        <wps:cNvSpPr>
                          <a:spLocks noChangeArrowheads="1"/>
                        </wps:cNvSpPr>
                        <wps:spPr bwMode="auto">
                          <a:xfrm>
                            <a:off x="2803881" y="3817839"/>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18" name="Oval 7"/>
                        <wps:cNvSpPr>
                          <a:spLocks noChangeArrowheads="1"/>
                        </wps:cNvSpPr>
                        <wps:spPr bwMode="auto">
                          <a:xfrm>
                            <a:off x="3443884" y="3395150"/>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19" name="AutoShape 8"/>
                        <wps:cNvCnPr>
                          <a:cxnSpLocks noChangeShapeType="1"/>
                          <a:stCxn id="17" idx="0"/>
                          <a:endCxn id="18" idx="2"/>
                        </wps:cNvCnPr>
                        <wps:spPr bwMode="auto">
                          <a:xfrm flipV="1">
                            <a:off x="2880081" y="3471350"/>
                            <a:ext cx="563803" cy="346489"/>
                          </a:xfrm>
                          <a:prstGeom prst="straightConnector1">
                            <a:avLst/>
                          </a:prstGeom>
                          <a:noFill/>
                          <a:ln w="12700">
                            <a:solidFill>
                              <a:sysClr val="windowText" lastClr="000000"/>
                            </a:solidFill>
                            <a:round/>
                            <a:headEnd/>
                            <a:tailEnd/>
                          </a:ln>
                          <a:effectLst/>
                        </wps:spPr>
                        <wps:bodyPr/>
                      </wps:wsp>
                      <wps:wsp>
                        <wps:cNvPr id="20" name="Oval 9"/>
                        <wps:cNvSpPr>
                          <a:spLocks noChangeArrowheads="1"/>
                        </wps:cNvSpPr>
                        <wps:spPr bwMode="auto">
                          <a:xfrm>
                            <a:off x="2994776" y="4472529"/>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21" name="Oval 12"/>
                        <wps:cNvSpPr>
                          <a:spLocks noChangeArrowheads="1"/>
                        </wps:cNvSpPr>
                        <wps:spPr bwMode="auto">
                          <a:xfrm>
                            <a:off x="3868386" y="4472529"/>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22" name="Text Box 16"/>
                        <wps:cNvSpPr txBox="1">
                          <a:spLocks noRot="1" noChangeAspect="1" noMove="1" noResize="1" noEditPoints="1" noAdjustHandles="1" noChangeArrowheads="1" noChangeShapeType="1" noTextEdit="1"/>
                        </wps:cNvSpPr>
                        <wps:spPr bwMode="auto">
                          <a:xfrm>
                            <a:off x="3139748" y="3204076"/>
                            <a:ext cx="359201" cy="338554"/>
                          </a:xfrm>
                          <a:prstGeom prst="rect">
                            <a:avLst/>
                          </a:prstGeom>
                          <a:blipFill>
                            <a:blip r:embed="rId12" cstate="print"/>
                            <a:stretch>
                              <a:fillRect/>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23" name="Text Box 17"/>
                        <wps:cNvSpPr txBox="1">
                          <a:spLocks noRot="1" noChangeAspect="1" noMove="1" noResize="1" noEditPoints="1" noAdjustHandles="1" noChangeArrowheads="1" noChangeShapeType="1" noTextEdit="1"/>
                        </wps:cNvSpPr>
                        <wps:spPr bwMode="auto">
                          <a:xfrm>
                            <a:off x="2646604" y="4379452"/>
                            <a:ext cx="348172" cy="338554"/>
                          </a:xfrm>
                          <a:prstGeom prst="rect">
                            <a:avLst/>
                          </a:prstGeom>
                          <a:blipFill>
                            <a:blip r:embed="rId13" cstate="print"/>
                            <a:stretch>
                              <a:fillRect/>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24" name="Text Box 18"/>
                        <wps:cNvSpPr txBox="1">
                          <a:spLocks noRot="1" noChangeAspect="1" noMove="1" noResize="1" noEditPoints="1" noAdjustHandles="1" noChangeArrowheads="1" noChangeShapeType="1" noTextEdit="1"/>
                        </wps:cNvSpPr>
                        <wps:spPr bwMode="auto">
                          <a:xfrm>
                            <a:off x="4010943" y="4379452"/>
                            <a:ext cx="329064" cy="338554"/>
                          </a:xfrm>
                          <a:prstGeom prst="rect">
                            <a:avLst/>
                          </a:prstGeom>
                          <a:blipFill>
                            <a:blip r:embed="rId14" cstate="print"/>
                            <a:stretch>
                              <a:fillRect/>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25" name="Text Box 19"/>
                        <wps:cNvSpPr txBox="1">
                          <a:spLocks noRot="1" noChangeAspect="1" noMove="1" noResize="1" noEditPoints="1" noAdjustHandles="1" noChangeArrowheads="1" noChangeShapeType="1" noTextEdit="1"/>
                        </wps:cNvSpPr>
                        <wps:spPr bwMode="auto">
                          <a:xfrm>
                            <a:off x="2473030" y="3724762"/>
                            <a:ext cx="360804" cy="338554"/>
                          </a:xfrm>
                          <a:prstGeom prst="rect">
                            <a:avLst/>
                          </a:prstGeom>
                          <a:blipFill>
                            <a:blip r:embed="rId15" cstate="print"/>
                            <a:stretch>
                              <a:fillRect b="-12727"/>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26" name="Oval 5"/>
                        <wps:cNvSpPr>
                          <a:spLocks noChangeArrowheads="1"/>
                        </wps:cNvSpPr>
                        <wps:spPr bwMode="auto">
                          <a:xfrm>
                            <a:off x="4067711" y="3817839"/>
                            <a:ext cx="152400" cy="152400"/>
                          </a:xfrm>
                          <a:prstGeom prst="ellipse">
                            <a:avLst/>
                          </a:prstGeom>
                          <a:solidFill>
                            <a:srgbClr val="FFC979"/>
                          </a:solidFill>
                          <a:ln w="12700" algn="ctr">
                            <a:solidFill>
                              <a:sysClr val="windowText" lastClr="000000"/>
                            </a:solidFill>
                            <a:round/>
                            <a:headEnd/>
                            <a:tailEnd/>
                          </a:ln>
                          <a:effectLst/>
                        </wps:spPr>
                        <wps:bodyPr wrap="none" anchor="ctr"/>
                      </wps:wsp>
                      <wps:wsp>
                        <wps:cNvPr id="27" name="Text Box 16"/>
                        <wps:cNvSpPr txBox="1">
                          <a:spLocks noRot="1" noChangeAspect="1" noMove="1" noResize="1" noEditPoints="1" noAdjustHandles="1" noChangeArrowheads="1" noChangeShapeType="1" noTextEdit="1"/>
                        </wps:cNvSpPr>
                        <wps:spPr bwMode="auto">
                          <a:xfrm>
                            <a:off x="4220111" y="3696144"/>
                            <a:ext cx="342465" cy="338554"/>
                          </a:xfrm>
                          <a:prstGeom prst="rect">
                            <a:avLst/>
                          </a:prstGeom>
                          <a:blipFill>
                            <a:blip r:embed="rId16" cstate="print"/>
                            <a:stretch>
                              <a:fillRect b="-3636"/>
                            </a:stretch>
                          </a:blipFill>
                          <a:ln w="9525" algn="ctr">
                            <a:noFill/>
                            <a:miter lim="800000"/>
                            <a:headEnd/>
                            <a:tailEnd/>
                          </a:ln>
                          <a:effectLst/>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28" name="AutoShape 13"/>
                        <wps:cNvCnPr>
                          <a:cxnSpLocks noChangeShapeType="1"/>
                          <a:stCxn id="21" idx="7"/>
                          <a:endCxn id="26" idx="4"/>
                        </wps:cNvCnPr>
                        <wps:spPr bwMode="auto">
                          <a:xfrm flipV="1">
                            <a:off x="3998468" y="3970239"/>
                            <a:ext cx="145443" cy="524608"/>
                          </a:xfrm>
                          <a:prstGeom prst="straightConnector1">
                            <a:avLst/>
                          </a:prstGeom>
                          <a:noFill/>
                          <a:ln w="12700">
                            <a:solidFill>
                              <a:sysClr val="windowText" lastClr="000000"/>
                            </a:solidFill>
                            <a:round/>
                            <a:headEnd/>
                            <a:tailEnd/>
                          </a:ln>
                          <a:effectLst/>
                        </wps:spPr>
                        <wps:bodyPr/>
                      </wps:wsp>
                      <wps:wsp>
                        <wps:cNvPr id="29" name="AutoShape 13"/>
                        <wps:cNvCnPr>
                          <a:cxnSpLocks noChangeShapeType="1"/>
                          <a:stCxn id="20" idx="6"/>
                          <a:endCxn id="21" idx="2"/>
                        </wps:cNvCnPr>
                        <wps:spPr bwMode="auto">
                          <a:xfrm>
                            <a:off x="3147176" y="4548729"/>
                            <a:ext cx="721210" cy="0"/>
                          </a:xfrm>
                          <a:prstGeom prst="straightConnector1">
                            <a:avLst/>
                          </a:prstGeom>
                          <a:noFill/>
                          <a:ln w="12700">
                            <a:solidFill>
                              <a:sysClr val="windowText" lastClr="000000"/>
                            </a:solidFill>
                            <a:round/>
                            <a:headEnd/>
                            <a:tailEnd/>
                          </a:ln>
                          <a:effectLst/>
                        </wps:spPr>
                        <wps:bodyPr/>
                      </wps:wsp>
                      <wps:wsp>
                        <wps:cNvPr id="30" name="AutoShape 13"/>
                        <wps:cNvCnPr>
                          <a:cxnSpLocks noChangeShapeType="1"/>
                          <a:stCxn id="17" idx="4"/>
                          <a:endCxn id="20" idx="1"/>
                        </wps:cNvCnPr>
                        <wps:spPr bwMode="auto">
                          <a:xfrm>
                            <a:off x="2880081" y="3970239"/>
                            <a:ext cx="137013" cy="524608"/>
                          </a:xfrm>
                          <a:prstGeom prst="straightConnector1">
                            <a:avLst/>
                          </a:prstGeom>
                          <a:noFill/>
                          <a:ln w="12700">
                            <a:solidFill>
                              <a:sysClr val="windowText" lastClr="000000"/>
                            </a:solidFill>
                            <a:round/>
                            <a:headEnd/>
                            <a:tailEnd/>
                          </a:ln>
                          <a:effectLst/>
                        </wps:spPr>
                        <wps:bodyPr/>
                      </wps:wsp>
                      <wps:wsp>
                        <wps:cNvPr id="31" name="TextBox 181"/>
                        <wps:cNvSpPr txBox="1">
                          <a:spLocks noRot="1" noChangeAspect="1" noMove="1" noResize="1" noEditPoints="1" noAdjustHandles="1" noChangeArrowheads="1" noChangeShapeType="1" noTextEdit="1"/>
                        </wps:cNvSpPr>
                        <wps:spPr>
                          <a:xfrm>
                            <a:off x="3531550" y="3306040"/>
                            <a:ext cx="489236" cy="338554"/>
                          </a:xfrm>
                          <a:prstGeom prst="rect">
                            <a:avLst/>
                          </a:prstGeom>
                          <a:blipFill>
                            <a:blip r:embed="rId32" cstate="print"/>
                            <a:stretch>
                              <a:fillRect b="-1090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32" name="TextBox 182"/>
                        <wps:cNvSpPr txBox="1">
                          <a:spLocks noRot="1" noChangeAspect="1" noMove="1" noResize="1" noEditPoints="1" noAdjustHandles="1" noChangeArrowheads="1" noChangeShapeType="1" noTextEdit="1"/>
                        </wps:cNvSpPr>
                        <wps:spPr>
                          <a:xfrm>
                            <a:off x="2891695" y="3706602"/>
                            <a:ext cx="489236" cy="338554"/>
                          </a:xfrm>
                          <a:prstGeom prst="rect">
                            <a:avLst/>
                          </a:prstGeom>
                          <a:blipFill>
                            <a:blip r:embed="rId33" cstate="print"/>
                            <a:stretch>
                              <a:fillRect b="-1090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33" name="TextBox 183"/>
                        <wps:cNvSpPr txBox="1">
                          <a:spLocks noRot="1" noChangeAspect="1" noMove="1" noResize="1" noEditPoints="1" noAdjustHandles="1" noChangeArrowheads="1" noChangeShapeType="1" noTextEdit="1"/>
                        </wps:cNvSpPr>
                        <wps:spPr>
                          <a:xfrm>
                            <a:off x="2820690" y="4606769"/>
                            <a:ext cx="489236" cy="338554"/>
                          </a:xfrm>
                          <a:prstGeom prst="rect">
                            <a:avLst/>
                          </a:prstGeom>
                          <a:blipFill>
                            <a:blip r:embed="rId34" cstate="print"/>
                            <a:stretch>
                              <a:fillRect b="-892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34" name="TextBox 184"/>
                        <wps:cNvSpPr txBox="1">
                          <a:spLocks noRot="1" noChangeAspect="1" noMove="1" noResize="1" noEditPoints="1" noAdjustHandles="1" noChangeArrowheads="1" noChangeShapeType="1" noTextEdit="1"/>
                        </wps:cNvSpPr>
                        <wps:spPr>
                          <a:xfrm>
                            <a:off x="3700823" y="4606769"/>
                            <a:ext cx="489236" cy="338554"/>
                          </a:xfrm>
                          <a:prstGeom prst="rect">
                            <a:avLst/>
                          </a:prstGeom>
                          <a:blipFill>
                            <a:blip r:embed="rId35" cstate="print"/>
                            <a:stretch>
                              <a:fillRect b="-892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s:wsp>
                        <wps:cNvPr id="35" name="TextBox 185"/>
                        <wps:cNvSpPr txBox="1">
                          <a:spLocks noRot="1" noChangeAspect="1" noMove="1" noResize="1" noEditPoints="1" noAdjustHandles="1" noChangeArrowheads="1" noChangeShapeType="1" noTextEdit="1"/>
                        </wps:cNvSpPr>
                        <wps:spPr>
                          <a:xfrm>
                            <a:off x="3643061" y="3706602"/>
                            <a:ext cx="489236" cy="338554"/>
                          </a:xfrm>
                          <a:prstGeom prst="rect">
                            <a:avLst/>
                          </a:prstGeom>
                          <a:blipFill>
                            <a:blip r:embed="rId36" cstate="print"/>
                            <a:stretch>
                              <a:fillRect b="-10909"/>
                            </a:stretch>
                          </a:blipFill>
                        </wps:spPr>
                        <wps:txb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wpg:wgp>
                  </a:graphicData>
                </a:graphic>
              </wp:inline>
            </w:drawing>
          </mc:Choice>
          <mc:Fallback>
            <w:pict>
              <v:group id="Group 187" o:spid="_x0000_s1026" style="width:415.25pt;height:87.85pt;mso-position-horizontal-relative:char;mso-position-vertical-relative:line" coordorigin="3954,31936" coordsize="86792,18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">
                <v:group id="Group 186" o:spid="_x0000_s1027" style="position:absolute;left:3954;top:31936;width:86793;height:18356" coordorigin="3954,31936" coordsize="86792,18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Ομάδα 36" o:spid="_x0000_s1028" style="position:absolute;left:3954;top:31936;width:20895;height:15140" coordorigin="3954,31936" coordsize="20895,15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oval id="Oval 5" o:spid="_x0000_s1029" style="position:absolute;left:7262;top:38074;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DigcQA&#10;AADbAAAADwAAAGRycy9kb3ducmV2LnhtbESPQWsCMRSE7wX/Q3iCt5qtSrFbo0hxwYuHjR48PjbP&#10;3aWblzVJde2vbwqFHoeZ+YZZbQbbiRv50DpW8DLNQBBXzrRcKzgdi+cliBCRDXaOScGDAmzWo6cV&#10;5sbduaSbjrVIEA45Kmhi7HMpQ9WQxTB1PXHyLs5bjEn6WhqP9wS3nZxl2au02HJaaLCnj4aqT/1l&#10;FRzK4kzf19Nj511ZLGZSv+mLVmoyHrbvICIN8T/8194bBcs5/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4oHEAAAA2wAAAA8AAAAAAAAAAAAAAAAAmAIAAGRycy9k&#10;b3ducmV2LnhtbFBLBQYAAAAABAAEAPUAAACJAwAAAAA=&#10;" fillcolor="#ffc979" strokecolor="windowText" strokeweight="1pt"/>
                    <v:oval id="Oval 7" o:spid="_x0000_s1030" style="position:absolute;left:13662;top:33847;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l69cMA&#10;AADbAAAADwAAAGRycy9kb3ducmV2LnhtbESPQWsCMRSE74L/ITzBm2YrUuzWKEW64MXDRg89PjbP&#10;3aWblzVJdfXXN4WCx2FmvmHW28F24ko+tI4VvMwzEMSVMy3XCk7HYrYCESKywc4xKbhTgO1mPFpj&#10;btyNS7rqWIsE4ZCjgibGPpcyVA1ZDHPXEyfv7LzFmKSvpfF4S3DbyUWWvUqLLaeFBnvaNVR96x+r&#10;4FAWX/S4nO6f3pXFciH1mz5rpaaT4eMdRKQhPsP/7b1RsFrC35f0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l69cMAAADbAAAADwAAAAAAAAAAAAAAAACYAgAAZHJzL2Rv&#10;d25yZXYueG1sUEsFBgAAAAAEAAQA9QAAAIgDAAAAAA==&#10;" fillcolor="#ffc979" strokecolor="windowText" strokeweight="1pt"/>
                    <v:shapetype id="_x0000_t32" coordsize="21600,21600" o:spt="32" o:oned="t" path="m,l21600,21600e" filled="f">
                      <v:path arrowok="t" fillok="f" o:connecttype="none"/>
                      <o:lock v:ext="edit" shapetype="t"/>
                    </v:shapetype>
                    <v:shape id="AutoShape 8" o:spid="_x0000_s1031" type="#_x0000_t32" style="position:absolute;left:8024;top:34609;width:5638;height:34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kOi8UAAADbAAAADwAAAGRycy9kb3ducmV2LnhtbESPQUsDMRSE74L/ITzBm00UlbJtWkQR&#10;pL3Utlh7e2xedxc3L0vy3K7/3hQKPQ4z8w0znQ++VT3F1AS2cD8yoIjL4BquLGw373djUEmQHbaB&#10;ycIfJZjPrq+mWLhw5E/q11KpDOFUoIVapCu0TmVNHtModMTZO4ToUbKMlXYRjxnuW/1gzLP22HBe&#10;qLGj15rKn/Wvt7Dvl+ZbxHSbr0V7WLytdo9xubP29mZ4mYASGuQSPrc/nIXxE5y+5B+g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kOi8UAAADbAAAADwAAAAAAAAAA&#10;AAAAAAChAgAAZHJzL2Rvd25yZXYueG1sUEsFBgAAAAAEAAQA+QAAAJMDAAAAAA==&#10;" strokecolor="windowText" strokeweight="1pt"/>
                    <v:oval id="Oval 9" o:spid="_x0000_s1032" style="position:absolute;left:9171;top:44621;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dBGcMA&#10;AADbAAAADwAAAGRycy9kb3ducmV2LnhtbESPQWsCMRSE7wX/Q3iCt5qtFLFboxTpQi8eNnro8bF5&#10;7i7dvKxJqqu/3giCx2FmvmGW68F24kQ+tI4VvE0zEMSVMy3XCva74nUBIkRkg51jUnChAOvV6GWJ&#10;uXFnLumkYy0ShEOOCpoY+1zKUDVkMUxdT5y8g/MWY5K+lsbjOcFtJ2dZNpcWW04LDfa0aaj60/9W&#10;wbYsful63F++vSuL95nUH/qglZqMh69PEJGG+Aw/2j9GwWIO9y/p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dBGcMAAADbAAAADwAAAAAAAAAAAAAAAACYAgAAZHJzL2Rv&#10;d25yZXYueG1sUEsFBgAAAAAEAAQA9QAAAIgDAAAAAA==&#10;" fillcolor="#ffc979" strokecolor="windowText" strokeweight="1pt"/>
                    <v:oval id="Oval 12" o:spid="_x0000_s1033" style="position:absolute;left:17907;top:44621;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gsQA&#10;AADbAAAADwAAAGRycy9kb3ducmV2LnhtbESPQWsCMRSE7wX/Q3iCt5qtiLVbo0hxwYuHjR48PjbP&#10;3aWblzVJde2vbwqFHoeZ+YZZbQbbiRv50DpW8DLNQBBXzrRcKzgdi+cliBCRDXaOScGDAmzWo6cV&#10;5sbduaSbjrVIEA45Kmhi7HMpQ9WQxTB1PXHyLs5bjEn6WhqP9wS3nZxl2UJabDktNNjTR0PVp/6y&#10;Cg5lcabv6+mx864s5jOp3/RFKzUZD9t3EJGG+B/+a++NguUr/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75ILEAAAA2wAAAA8AAAAAAAAAAAAAAAAAmAIAAGRycy9k&#10;b3ducmV2LnhtbFBLBQYAAAAABAAEAPUAAACJAwAAAAA=&#10;" fillcolor="#ffc979" strokecolor="windowText" strokeweight="1pt"/>
                    <v:shapetype id="_x0000_t202" coordsize="21600,21600" o:spt="202" path="m,l,21600r21600,l21600,xe">
                      <v:stroke joinstyle="miter"/>
                      <v:path gradientshapeok="t" o:connecttype="rect"/>
                    </v:shapetype>
                    <v:shape id="Text Box 16" o:spid="_x0000_s1034" type="#_x0000_t202" style="position:absolute;left:10621;top:31936;width:359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L/9cAA&#10;AADbAAAADwAAAGRycy9kb3ducmV2LnhtbERP3WrCMBS+H+wdwhF2t6Z1OkpnlCEIjuGF2gc4NMe2&#10;2JyUJLXZ2y8Xg11+fP+bXTSDeJDzvWUFRZaDIG6s7rlVUF8PryUIH5A1DpZJwQ952G2fnzZYaTvz&#10;mR6X0IoUwr5CBV0IYyWlbzoy6DM7EifuZp3BkKBrpXY4p3AzyGWev0uDPaeGDkfad9TcL5NR4GSc&#10;vm9zGVeR69NbLMa5WX8p9bKInx8gAsXwL/5zH7WCMo1NX9IP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L/9cAAAADbAAAADwAAAAAAAAAAAAAAAACYAgAAZHJzL2Rvd25y&#10;ZXYueG1sUEsFBgAAAAAEAAQA9QAAAIUDAAAAAA==&#10;" stroked="f">
                      <v:fill r:id="rId37"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 Box 17" o:spid="_x0000_s1035" type="#_x0000_t202" style="position:absolute;left:5690;top:43690;width:3481;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ghcUA&#10;AADbAAAADwAAAGRycy9kb3ducmV2LnhtbESPT2vCQBTE74LfYXmCl6IbRapGVwmC1ENb6p+Lt2f2&#10;mQSzb0N2m6TfvlsoeBxm5jfMetuZUjRUu8Kygsk4AkGcWl1wpuBy3o8WIJxH1lhaJgU/5GC76ffW&#10;GGvb8pGak89EgLCLUUHufRVL6dKcDLqxrYiDd7e1QR9knUldYxvgppTTKHqVBgsOCzlWtMspfZy+&#10;jYJZm17fPl2EH5Ov7PbSvCfd/JYoNRx0yQqEp84/w//tg1awWML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SCFxQAAANsAAAAPAAAAAAAAAAAAAAAAAJgCAABkcnMv&#10;ZG93bnJldi54bWxQSwUGAAAAAAQABAD1AAAAigMAAAAA&#10;" stroked="f">
                      <v:fill r:id="rId38"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 Box 18" o:spid="_x0000_s1036" type="#_x0000_t202" style="position:absolute;left:19333;top:43690;width:3291;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oFT8IA&#10;AADbAAAADwAAAGRycy9kb3ducmV2LnhtbESPwW7CMAyG75N4h8hIXNBI4bBBISAEYtqOKzyA1XhN&#10;ReNUTSiFp58Pk3a0fv+fP292g29UT12sAxuYzzJQxGWwNVcGLufT6xJUTMgWm8Bk4EERdtvRywZz&#10;G+78TX2RKiUQjjkacCm1udaxdOQxzkJLLNlP6DwmGbtK2w7vAveNXmTZm/ZYs1xw2NLBUXktbl40&#10;mjo4V0yf77fp13Nvj+Xio18aMxkP+zWoREP6X/5rf1oDK7GXXwQA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gVPwgAAANsAAAAPAAAAAAAAAAAAAAAAAJgCAABkcnMvZG93&#10;bnJldi54bWxQSwUGAAAAAAQABAD1AAAAhwMAAAAA&#10;" stroked="f">
                      <v:fill r:id="rId39"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 Box 19" o:spid="_x0000_s1037" type="#_x0000_t202" style="position:absolute;left:3954;top:37143;width:3608;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QwTsEA&#10;AADbAAAADwAAAGRycy9kb3ducmV2LnhtbESPQYvCMBSE78L+h/AW9iKa6kG0GmURFrxqxfOzeTZ1&#10;m5eaZLXrrzeC4HGYmW+YxaqzjbiSD7VjBaNhBoK4dLrmSsG++BlMQYSIrLFxTAr+KcBq+dFbYK7d&#10;jbd03cVKJAiHHBWYGNtcylAashiGriVO3sl5izFJX0nt8ZbgtpHjLJtIizWnBYMtrQ2Vv7s/q6Aw&#10;VXMpzWF8LrpoLmvfvx+5r9TXZ/c9BxGpi+/wq73RCmYj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kME7BAAAA2wAAAA8AAAAAAAAAAAAAAAAAmAIAAGRycy9kb3du&#10;cmV2LnhtbFBLBQYAAAAABAAEAPUAAACGAwAAAAA=&#10;" stroked="f">
                      <v:fill r:id="rId40"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oval id="Oval 5" o:spid="_x0000_s1038" style="position:absolute;left:19901;top:38074;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Rx8QA&#10;AADbAAAADwAAAGRycy9kb3ducmV2LnhtbESPwWrDMBBE74X+g9hCb40cU0LjRgmh1NBLDlZ9yHGx&#10;NraptXIlNXH69VEgkOMwM2+Y1WaygziSD71jBfNZBoK4cabnVkH9Xb68gQgR2eDgmBScKcBm/fiw&#10;wsK4E1d01LEVCcKhQAVdjGMhZWg6shhmbiRO3sF5izFJ30rj8ZTgdpB5li2kxZ7TQocjfXTU/Og/&#10;q2BXlXv6/63Pn95V5Wsu9VIftFLPT9P2HUSkKd7Dt/aXUbDM4fol/QC5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V0cfEAAAA2wAAAA8AAAAAAAAAAAAAAAAAmAIAAGRycy9k&#10;b3ducmV2LnhtbFBLBQYAAAAABAAEAPUAAACJAwAAAAA=&#10;" fillcolor="#ffc979" strokecolor="windowText" strokeweight="1pt"/>
                    <v:shape id="Text Box 16" o:spid="_x0000_s1039" type="#_x0000_t202" style="position:absolute;left:21425;top:36857;width:3424;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MojMMA&#10;AADbAAAADwAAAGRycy9kb3ducmV2LnhtbESPS2vDMBCE74X8B7GBXkoiJ4Y8nCghFEJ7Ks3rvlgb&#10;28RaGWsbu/31VaGQ4zAz3zDrbe9qdac2VJ4NTMYJKOLc24oLA+fTfrQAFQTZYu2ZDHxTgO1m8LTG&#10;zPqOD3Q/SqEihEOGBkqRJtM65CU5DGPfEEfv6luHEmVbaNtiF+Gu1tMkmWmHFceFEht6LSm/Hb+c&#10;gc+TfZHZLX1rbOp+LvhxmHfSG/M87HcrUEK9PML/7XdrYJnC3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MojMMAAADbAAAADwAAAAAAAAAAAAAAAACYAgAAZHJzL2Rv&#10;d25yZXYueG1sUEsFBgAAAAAEAAQA9QAAAIgDAAAAAA==&#10;" stroked="f">
                      <v:fill r:id="rId41"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AutoShape 13" o:spid="_x0000_s1040" type="#_x0000_t32" style="position:absolute;left:19208;top:39598;width:1455;height:5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9zcUAAADbAAAADwAAAGRycy9kb3ducmV2LnhtbESPQUsDMRSE70L/Q3iCN5soRey2aZGK&#10;IO1F22Lt7bF53V3cvCzJc7v+eyMIPQ4z8w0zXw6+VT3F1AS2cDc2oIjL4BquLOx3L7ePoJIgO2wD&#10;k4UfSrBcjK7mWLhw5nfqt1KpDOFUoIVapCu0TmVNHtM4dMTZO4XoUbKMlXYRzxnuW31vzIP22HBe&#10;qLGjVU3l1/bbWzj2G/MpYrrdx7o9rZ/fDpO4OVh7cz08zUAJDXIJ/7dfnYXpBP6+5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w9zcUAAADbAAAADwAAAAAAAAAA&#10;AAAAAAChAgAAZHJzL2Rvd25yZXYueG1sUEsFBgAAAAAEAAQA+QAAAJMDAAAAAA==&#10;" strokecolor="windowText" strokeweight="1pt"/>
                    <v:shape id="AutoShape 13" o:spid="_x0000_s1041" type="#_x0000_t32" style="position:absolute;left:10472;top:39375;width:9652;height:54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CYVsUAAADbAAAADwAAAGRycy9kb3ducmV2LnhtbESPQUsDMRSE70L/Q3gFbzapqOjatIgi&#10;SHuxrbT19ti87i7dvCzJc7v+eyMIHoeZ+YaZLQbfqp5iagJbmE4MKOIyuIYrCx/b16t7UEmQHbaB&#10;ycI3JVjMRxczLFw485r6jVQqQzgVaKEW6QqtU1mTxzQJHXH2jiF6lCxjpV3Ec4b7Vl8bc6c9NpwX&#10;auzouabytPnyFj77lTmImG67W7bH5cv7/iau9tZejoenR1BCg/yH/9pvzsLDLfx+yT9A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5CYVsUAAADbAAAADwAAAAAAAAAA&#10;AAAAAAChAgAAZHJzL2Rvd25yZXYueG1sUEsFBgAAAAAEAAQA+QAAAJMDAAAAAA==&#10;" strokecolor="windowText" strokeweight="1pt"/>
                    <v:shape id="AutoShape 13" o:spid="_x0000_s1042" type="#_x0000_t32" style="position:absolute;left:8024;top:39598;width:1371;height:52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w9osQAAADbAAAADwAAAGRycy9kb3ducmV2LnhtbESPQWsCMRSE70L/Q3gFL1KzehC7NUqr&#10;CB4qqO0PeGxek9XNy5JEXfvrTaHgcZiZb5jZonONuFCItWcFo2EBgrjyumaj4Ptr/TIFEROyxsYz&#10;KbhRhMX8qTfDUvsr7+lySEZkCMcSFdiU2lLKWFlyGIe+Jc7ejw8OU5bBSB3wmuGukeOimEiHNecF&#10;iy0tLVWnw9kpWJqT+S3Cenw8fgy2qx3ZTzntlOo/d+9vIBJ16RH+b2+0gtcJ/H3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3D2ixAAAANsAAAAPAAAAAAAAAAAA&#10;AAAAAKECAABkcnMvZG93bnJldi54bWxQSwUGAAAAAAQABAD5AAAAkgMAAAAA&#10;" strokecolor="windowText" strokeweight="1pt"/>
                  </v:group>
                  <v:shape id="TextBox 86" o:spid="_x0000_s1043" type="#_x0000_t202" style="position:absolute;left:14539;top:32956;width:489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ZYAsIA&#10;AADbAAAADwAAAGRycy9kb3ducmV2LnhtbESPQWsCMRSE74X+h/AK3mqigpatUUSxFOxFa3t+bF43&#10;Wzcvy+ZVt/++EYQeh5n5hpkv+9CoM3WpjmxhNDSgiMvoaq4sHN+3j0+gkiA7bCKThV9KsFzc382x&#10;cPHCezofpFIZwqlAC16kLbROpaeAaRhb4ux9xS6gZNlV2nV4yfDQ6LExUx2w5rzgsaW1p/J0+AkW&#10;hNLn8eMb32Rj9rr3L7uTqWbWDh761TMooV7+w7f2q7MwmcH1S/4Be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lgCwgAAANsAAAAPAAAAAAAAAAAAAAAAAJgCAABkcnMvZG93&#10;bnJldi54bWxQSwUGAAAAAAQABAD1AAAAhwMAAAAA&#10;" stroked="f">
                    <v:fill r:id="rId42"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87" o:spid="_x0000_s1044" type="#_x0000_t202" style="position:absolute;left:8141;top:36962;width:4892;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9dYMIA&#10;AADbAAAADwAAAGRycy9kb3ducmV2LnhtbERPTWvCQBC9F/wPywi9FN2oUDS6SqstelOjIN6G7JgE&#10;s7MxuzXx37uHgsfH+54tWlOKO9WusKxg0I9AEKdWF5wpOB5+e2MQziNrLC2Tggc5WMw7bzOMtW14&#10;T/fEZyKEsItRQe59FUvp0pwMur6tiAN3sbVBH2CdSV1jE8JNKYdR9CkNFhwacqxomVN6Tf6Mgp/x&#10;x3lXfZ+3q8beJqd1kmRDfij13m2/piA8tf4l/ndvtIJRGBu+hB8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b11gwgAAANsAAAAPAAAAAAAAAAAAAAAAAJgCAABkcnMvZG93&#10;bnJldi54bWxQSwUGAAAAAAQABAD1AAAAhwMAAAAA&#10;" stroked="f">
                    <v:fill r:id="rId43"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89" o:spid="_x0000_s1045" type="#_x0000_t202" style="position:absolute;left:7430;top:45963;width:4893;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Sp58QA&#10;AADbAAAADwAAAGRycy9kb3ducmV2LnhtbESPQUsDMRSE70L/Q3iF3tqsFWpdm5ZSqK1YBFfx/Ng8&#10;dxeTlyVJt/HfG6HgcZiZb5jVJlkjBvKhc6zgdlaAIK6d7rhR8PG+ny5BhIis0TgmBT8UYLMe3ayw&#10;1O7CbzRUsREZwqFEBW2MfSllqFuyGGauJ87el/MWY5a+kdrjJcOtkfOiWEiLHeeFFnvatVR/V2er&#10;wCczVM8v9ynaRXcwy+bz9KqflJqM0/YRRKQU/8PX9lEruHuAvy/5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EqefEAAAA2wAAAA8AAAAAAAAAAAAAAAAAmAIAAGRycy9k&#10;b3ducmV2LnhtbFBLBQYAAAAABAAEAPUAAACJAwAAAAA=&#10;" stroked="f">
                    <v:fill r:id="rId44"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90" o:spid="_x0000_s1046" type="#_x0000_t202" style="position:absolute;left:16232;top:45963;width:489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VysIA&#10;AADbAAAADwAAAGRycy9kb3ducmV2LnhtbERPy2oCMRTdF/yHcIXuamIpUkajiFIZKF34QHF3mVxn&#10;Bic3YxLH8e+bRaHLw3nPFr1tREc+1I41jEcKBHHhTM2lhsP+6+0TRIjIBhvHpOFJARbzwcsMM+Me&#10;vKVuF0uRQjhkqKGKsc2kDEVFFsPItcSJuzhvMSboS2k8PlK4beS7UhNpsebUUGFLq4qK6+5uNah1&#10;rm6n56X+9ufNsSvz7c9k1Wv9OuyXUxCR+vgv/nPnRsNHWp++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JXKwgAAANsAAAAPAAAAAAAAAAAAAAAAAJgCAABkcnMvZG93&#10;bnJldi54bWxQSwUGAAAAAAQABAD1AAAAhwMAAAAA&#10;" stroked="f">
                    <v:fill r:id="rId45"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92" o:spid="_x0000_s1047" type="#_x0000_t202" style="position:absolute;left:15570;top:36769;width:4892;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tp8QA&#10;AADbAAAADwAAAGRycy9kb3ducmV2LnhtbESP0WrCQBRE3wv+w3KFvtWNUqREV1GL4EtbEv2Aa/aa&#10;RLN30901Sf++Wyj4OMzMGWa5HkwjOnK+tqxgOklAEBdW11wqOB33L28gfEDW2FgmBT/kYb0aPS0x&#10;1bbnjLo8lCJC2KeooAqhTaX0RUUG/cS2xNG7WGcwROlKqR32EW4aOUuSuTRYc1yosKVdRcUtvxsF&#10;37n9zOaNy/x2yN8/rn13Od++lHoeD5sFiEBDeIT/2wet4HUK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LafEAAAA2wAAAA8AAAAAAAAAAAAAAAAAmAIAAGRycy9k&#10;b3ducmV2LnhtbFBLBQYAAAAABAAEAPUAAACJAwAAAAA=&#10;" stroked="f">
                    <v:fill r:id="rId46"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group id="Ομάδα 42" o:spid="_x0000_s1048" style="position:absolute;left:47097;top:31936;width:20895;height:15140" coordorigin="47097,31936" coordsize="20895,15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oval id="Oval 5" o:spid="_x0000_s1049" style="position:absolute;left:50405;top:38074;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zkcMA&#10;AADbAAAADwAAAGRycy9kb3ducmV2LnhtbESPQWsCMRSE70L/Q3iCN80qInVrlCIueOlhUw89PjbP&#10;3aWbl20Sde2vbwqCx2FmvmE2u8F24ko+tI4VzGcZCOLKmZZrBafPYvoKIkRkg51jUnCnALvty2iD&#10;uXE3LumqYy0ShEOOCpoY+1zKUDVkMcxcT5y8s/MWY5K+lsbjLcFtJxdZtpIWW04LDfa0b6j61her&#10;4KMsvuj353Q/eFcWy4XUa33WSk3Gw/sbiEhDfIYf7aNRsFrD/5f0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QzkcMAAADbAAAADwAAAAAAAAAAAAAAAACYAgAAZHJzL2Rv&#10;d25yZXYueG1sUEsFBgAAAAAEAAQA9QAAAIgDAAAAAA==&#10;" fillcolor="#ffc979" strokecolor="windowText" strokeweight="1pt"/>
                    <v:oval id="Oval 7" o:spid="_x0000_s1050" style="position:absolute;left:56805;top:33847;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M0cEA&#10;AADbAAAADwAAAGRycy9kb3ducmV2LnhtbERPPW/CMBDdkfgP1lViA6cIlTZgEEKN1IUhLkPHU3wk&#10;EfE52C6E/no8VGJ8et/r7WA7cSUfWscKXmcZCOLKmZZrBcfvYvoOIkRkg51jUnCnANvNeLTG3Lgb&#10;l3TVsRYphEOOCpoY+1zKUDVkMcxcT5y4k/MWY4K+lsbjLYXbTs6z7E1abDk1NNjTvqHqrH+tgkNZ&#10;/NDf5Xj/9K4sFnOpP/RJKzV5GXYrEJGG+BT/u7+MgmVan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HDNHBAAAA2wAAAA8AAAAAAAAAAAAAAAAAmAIAAGRycy9kb3du&#10;cmV2LnhtbFBLBQYAAAAABAAEAPUAAACGAwAAAAA=&#10;" fillcolor="#ffc979" strokecolor="windowText" strokeweight="1pt"/>
                    <v:shape id="AutoShape 8" o:spid="_x0000_s1051" type="#_x0000_t32" style="position:absolute;left:58106;top:35148;width:5700;height:292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FnsIAAADbAAAADwAAAGRycy9kb3ducmV2LnhtbESPQYvCMBSE7wv+h/AEL4umenClGkUE&#10;RbyIWgRvj+bZVpuX0kRb/70RhD0OM/MNM1u0phRPql1hWcFwEIEgTq0uOFOQnNb9CQjnkTWWlknB&#10;ixws5p2fGcbaNnyg59FnIkDYxagg976KpXRpTgbdwFbEwbva2qAPss6krrEJcFPKURSNpcGCw0KO&#10;Fa1ySu/Hh1FgL0mid6vNviKa/F5u5+jUFIlSvW67nILw1Pr/8Le91Qr+hvD5En6An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FnsIAAADbAAAADwAAAAAAAAAAAAAA&#10;AAChAgAAZHJzL2Rvd25yZXYueG1sUEsFBgAAAAAEAAQA+QAAAJADAAAAAA==&#10;" strokecolor="windowText" strokeweight="1pt"/>
                    <v:oval id="Oval 9" o:spid="_x0000_s1052" style="position:absolute;left:52314;top:44621;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k3PcQA&#10;AADbAAAADwAAAGRycy9kb3ducmV2LnhtbESPQWvCQBSE74X+h+UVvNWNodgaXaWUBrx4yOqhx0f2&#10;mQSzb9Pdrcb++q4g9DjMzDfMajPaXpzJh86xgtk0A0FcO9Nxo+CwL5/fQISIbLB3TAquFGCzfnxY&#10;YWHchSs669iIBOFQoII2xqGQMtQtWQxTNxAn7+i8xZikb6TxeElw28s8y+bSYsdpocWBPlqqT/rH&#10;KthV5Rf9fh+un95V5Usu9UIftVKTp/F9CSLSGP/D9/bWKHjN4fY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ZNz3EAAAA2wAAAA8AAAAAAAAAAAAAAAAAmAIAAGRycy9k&#10;b3ducmV2LnhtbFBLBQYAAAAABAAEAPUAAACJAwAAAAA=&#10;" fillcolor="#ffc979" strokecolor="windowText" strokeweight="1pt"/>
                    <v:oval id="Oval 12" o:spid="_x0000_s1053" style="position:absolute;left:61050;top:44621;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WSpsQA&#10;AADbAAAADwAAAGRycy9kb3ducmV2LnhtbESPQWsCMRSE74X+h/CE3mpWW6yuRinFhV562Oihx8fm&#10;ubu4edkmUdf++qYgeBxm5htmtRlsJ87kQ+tYwWScgSCunGm5VrDfFc9zECEiG+wck4IrBdisHx9W&#10;mBt34ZLOOtYiQTjkqKCJsc+lDFVDFsPY9cTJOzhvMSbpa2k8XhLcdnKaZTNpseW00GBPHw1VR32y&#10;Cr7K4pt+f/bXrXdl8TqVeqEPWqmn0fC+BBFpiPfwrf1pFLy9wP+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VkqbEAAAA2wAAAA8AAAAAAAAAAAAAAAAAmAIAAGRycy9k&#10;b3ducmV2LnhtbFBLBQYAAAAABAAEAPUAAACJAwAAAAA=&#10;" fillcolor="#ffc979" strokecolor="windowText" strokeweight="1pt"/>
                    <v:shape id="Text Box 16" o:spid="_x0000_s1054" type="#_x0000_t202" style="position:absolute;left:53764;top:31936;width:359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qF18MA&#10;AADbAAAADwAAAGRycy9kb3ducmV2LnhtbESPwWrDMBBE74H+g9hCb7Gc1mmDEyWUQqEh5FA3H7BY&#10;G9vEWhlJsdW/jwqFHIeZecNsdtH0YiTnO8sKFlkOgri2uuNGwennc74C4QOyxt4yKfglD7vtw2yD&#10;pbYTf9NYhUYkCPsSFbQhDKWUvm7JoM/sQJy8s3UGQ5KukdrhlOCml895/ioNdpwWWhzoo6X6Ul2N&#10;Aifj9XCeVrGIfDq+xMUw1cu9Uk+P8X0NIlAM9/B/+0sreCvg70v6AXJ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qF18MAAADbAAAADwAAAAAAAAAAAAAAAACYAgAAZHJzL2Rv&#10;d25yZXYueG1sUEsFBgAAAAAEAAQA9QAAAIgDAAAAAA==&#10;" stroked="f">
                      <v:fill r:id="rId37"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 Box 17" o:spid="_x0000_s1055" type="#_x0000_t202" style="position:absolute;left:48833;top:43690;width:3481;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lap8UA&#10;AADbAAAADwAAAGRycy9kb3ducmV2LnhtbESPT2vCQBTE74LfYXmCl6IbxapEVwmC1ENb6p+Lt2f2&#10;mQSzb0N2m6TfvlsoeBxm5jfMetuZUjRUu8Kygsk4AkGcWl1wpuBy3o+WIJxH1lhaJgU/5GC76ffW&#10;GGvb8pGak89EgLCLUUHufRVL6dKcDLqxrYiDd7e1QR9knUldYxvgppTTKJpLgwWHhRwr2uWUPk7f&#10;RsGsTa9vny7Cj8lXdntp3pNucUuUGg66ZAXCU+ef4f/2QStYvML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VqnxQAAANsAAAAPAAAAAAAAAAAAAAAAAJgCAABkcnMv&#10;ZG93bnJldi54bWxQSwUGAAAAAAQABAD1AAAAigMAAAAA&#10;" stroked="f">
                      <v:fill r:id="rId38"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 Box 18" o:spid="_x0000_s1056" type="#_x0000_t202" style="position:absolute;left:62476;top:43690;width:3291;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PeWsMA&#10;AADbAAAADwAAAGRycy9kb3ducmV2LnhtbESPwWrDMBBE74H+g9hAL6aW64MT3MghtLSkxzj9gMXa&#10;WibWyliK4/rro0Khx2F23uzs9rPtxUSj7xwreE4zEMSN0x23Cr7O709bED4ga+wdk4If8rCvHlY7&#10;LLW78YmmOrQiQtiXqMCEMJRS+saQRZ+6gTh63260GKIcW6lHvEW47WWeZYW02HFsMDjQq6HmUl9t&#10;fKPvnDF1smyuyedy0G9N/jFtlXpcz4cXEIHm8H/8lz5qBZsCfrdEAMj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PeWsMAAADbAAAADwAAAAAAAAAAAAAAAACYAgAAZHJzL2Rv&#10;d25yZXYueG1sUEsFBgAAAAAEAAQA9QAAAIgDAAAAAA==&#10;" stroked="f">
                      <v:fill r:id="rId39"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 Box 19" o:spid="_x0000_s1057" type="#_x0000_t202" style="position:absolute;left:47097;top:37143;width:3608;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3rW8EA&#10;AADbAAAADwAAAGRycy9kb3ducmV2LnhtbESPQYvCMBSE7wv+h/AEL6KpHtalGkUEYa9a2fPb5tlU&#10;m5eaZLX66zeC4HGYmW+YxaqzjbiSD7VjBZNxBoK4dLrmSsGh2I6+QISIrLFxTAruFGC17H0sMNfu&#10;xju67mMlEoRDjgpMjG0uZSgNWQxj1xIn7+i8xZikr6T2eEtw28hpln1KizWnBYMtbQyV5/2fVVCY&#10;qrmU5md6KrpoLhs/fPzyUKlBv1vPQUTq4jv8an9rBbMZPL+k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61vBAAAA2wAAAA8AAAAAAAAAAAAAAAAAmAIAAGRycy9kb3du&#10;cmV2LnhtbFBLBQYAAAAABAAEAPUAAACGAwAAAAA=&#10;" stroked="f">
                      <v:fill r:id="rId40"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oval id="Oval 5" o:spid="_x0000_s1058" style="position:absolute;left:63044;top:38074;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EA18EA&#10;AADbAAAADwAAAGRycy9kb3ducmV2LnhtbERPPW/CMBDdkfgP1lViA6cIlTZgEEKN1IUhLkPHU3wk&#10;EfE52C6E/no8VGJ8et/r7WA7cSUfWscKXmcZCOLKmZZrBcfvYvoOIkRkg51jUnCnANvNeLTG3Lgb&#10;l3TVsRYphEOOCpoY+1zKUDVkMcxcT5y4k/MWY4K+lsbjLYXbTs6z7E1abDk1NNjTvqHqrH+tgkNZ&#10;/NDf5Xj/9K4sFnOpP/RJKzV5GXYrEJGG+BT/u7+Mgm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xANfBAAAA2wAAAA8AAAAAAAAAAAAAAAAAmAIAAGRycy9kb3du&#10;cmV2LnhtbFBLBQYAAAAABAAEAPUAAACGAwAAAAA=&#10;" fillcolor="#ffc979" strokecolor="windowText" strokeweight="1pt"/>
                    <v:shape id="Text Box 16" o:spid="_x0000_s1059" type="#_x0000_t202" style="position:absolute;left:64568;top:36857;width:3424;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5nMMA&#10;AADbAAAADwAAAGRycy9kb3ducmV2LnhtbESPX2vCQBDE34V+h2MLfZF6aQWt0VOKUOqT+Pd9ya1J&#10;MLcXcqtJ++k9QfBxmJnfMLNF5yp1pSaUng18DBJQxJm3JecGDvuf9y9QQZAtVp7JwB8FWMxfejNM&#10;rW95S9ed5CpCOKRooBCpU61DVpDDMPA1cfROvnEoUTa5tg22Ee4q/ZkkI+2w5LhQYE3LgrLz7uIM&#10;bPa2L6Pz8Le2Q/d/xPV23EpnzNtr9z0FJdTJM/xor6yB8QTuX+IP0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f5nMMAAADbAAAADwAAAAAAAAAAAAAAAACYAgAAZHJzL2Rv&#10;d25yZXYueG1sUEsFBgAAAAAEAAQA9QAAAIgDAAAAAA==&#10;" stroked="f">
                      <v:fill r:id="rId41"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AutoShape 13" o:spid="_x0000_s1060" type="#_x0000_t32" style="position:absolute;left:53838;top:45383;width:7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CWkMEAAADbAAAADwAAAGRycy9kb3ducmV2LnhtbERPy2oCMRTdF/yHcAU3RTN1UYbRKD4Q&#10;XFioth9wmVyT0cnNkKQ69uubRcHl4bzny9614kYhNp4VvE0KEMS11w0bBd9fu3EJIiZkja1nUvCg&#10;CMvF4GWOlfZ3PtLtlIzIIRwrVGBT6iopY23JYZz4jjhzZx8cpgyDkTrgPYe7Vk6L4l06bDg3WOxo&#10;Y6m+nn6cgo25mt8i7KaXy/r1Y/tJ9iDLXqnRsF/NQCTq01P8795rBWVen7/kHy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oJaQwQAAANsAAAAPAAAAAAAAAAAAAAAA&#10;AKECAABkcnMvZG93bnJldi54bWxQSwUGAAAAAAQABAD5AAAAjwMAAAAA&#10;" strokecolor="windowText" strokeweight="1pt"/>
                    <v:shape id="AutoShape 13" o:spid="_x0000_s1061" type="#_x0000_t32" style="position:absolute;left:53615;top:39375;width:9652;height:54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IIiMUAAADbAAAADwAAAGRycy9kb3ducmV2LnhtbESPQUsDMRSE74L/ITzBm00qImVtWoql&#10;IO1F29La22Pzuru4eVmS53b990YQehxm5htmOh98q3qKqQlsYTwyoIjL4BquLOx3q4cJqCTIDtvA&#10;ZOGHEsxntzdTLFy48Af1W6lUhnAq0EIt0hVap7Imj2kUOuLsnUP0KFnGSruIlwz3rX405ll7bDgv&#10;1NjRa03l1/bbWzj1G/MpYrrdYd2e18v341PcHK29vxsWL6CEBrmG/9tvzsJkDH9f8g/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IIiMUAAADbAAAADwAAAAAAAAAA&#10;AAAAAAChAgAAZHJzL2Rvd25yZXYueG1sUEsFBgAAAAAEAAQA+QAAAJMDAAAAAA==&#10;" strokecolor="windowText" strokeweight="1pt"/>
                    <v:shape id="AutoShape 13" o:spid="_x0000_s1062" type="#_x0000_t32" style="position:absolute;left:51167;top:39598;width:1371;height:52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tfMUAAADbAAAADwAAAGRycy9kb3ducmV2LnhtbESP3WoCMRSE74W+QziF3ohmuxdl2Rql&#10;tQi9qOBPH+CwOSarm5MlSXXbpzcFwcthZr5hZovBdeJMIbaeFTxPCxDEjdctGwXf+9WkAhETssbO&#10;Myn4pQiL+cNohrX2F97SeZeMyBCONSqwKfW1lLGx5DBOfU+cvYMPDlOWwUgd8JLhrpNlUbxIhy3n&#10;BYs9LS01p92PU7A0J/NXhFV5PL6P1x8bsl+yGpR6ehzeXkEkGtI9fGt/agVVCf9f8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6tfMUAAADbAAAADwAAAAAAAAAA&#10;AAAAAAChAgAAZHJzL2Rvd25yZXYueG1sUEsFBgAAAAAEAAQA+QAAAJMDAAAAAA==&#10;" strokecolor="windowText" strokeweight="1pt"/>
                  </v:group>
                  <v:shape id="TextBox 144" o:spid="_x0000_s1063" type="#_x0000_t202" style="position:absolute;left:57951;top:32524;width:4893;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2pscA&#10;AADbAAAADwAAAGRycy9kb3ducmV2LnhtbESPT2sCMRTE7wW/Q3iCl6LZaim6NUqxtHgoSP2D1+fm&#10;dTd187Ikqa5++qZQ8DjMzG+Y6by1tTiRD8axgodBBoK4cNpwqWC7eeuPQYSIrLF2TAouFGA+69xN&#10;MdfuzJ90WsdSJAiHHBVUMTa5lKGoyGIYuIY4eV/OW4xJ+lJqj+cEt7UcZtmTtGg4LVTY0KKi4rj+&#10;sQquq/dX/31/mFzL4uO4342MaQ8LpXrd9uUZRKQ23sL/7aVW8DiCvy/pB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jNqbHAAAA2wAAAA8AAAAAAAAAAAAAAAAAmAIAAGRy&#10;cy9kb3ducmV2LnhtbFBLBQYAAAAABAAEAPUAAACMAwAAAAA=&#10;" stroked="f">
                    <v:fill r:id="rId47"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145" o:spid="_x0000_s1064" type="#_x0000_t202" style="position:absolute;left:51284;top:36962;width:4892;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YoS8MA&#10;AADbAAAADwAAAGRycy9kb3ducmV2LnhtbESPQWsCMRSE70L/Q3hCL1KzlbXVrVGKVPDq1ktvz81r&#10;Nrh52W6irv/eCEKPw8x8wyxWvWvEmbpgPSt4HWcgiCuvLRsF++/NywxEiMgaG8+k4EoBVsunwQIL&#10;7S+8o3MZjUgQDgUqqGNsCylDVZPDMPYtcfJ+fecwJtkZqTu8JLhr5CTL3qRDy2mhxpbWNVXH8uQU&#10;jGblyb5/WfM32vmczOFnb+dTpZ6H/ecHiEh9/A8/2lutIM/h/i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YoS8MAAADbAAAADwAAAAAAAAAAAAAAAACYAgAAZHJzL2Rv&#10;d25yZXYueG1sUEsFBgAAAAAEAAQA9QAAAIgDAAAAAA==&#10;" stroked="f">
                    <v:fill r:id="rId48"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146" o:spid="_x0000_s1065" type="#_x0000_t202" style="position:absolute;left:50573;top:45963;width:4893;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wyt8IA&#10;AADbAAAADwAAAGRycy9kb3ducmV2LnhtbESPS2sCMRSF94X+h3AFd52MryJTo1SL0JWgVnF5mVwz&#10;Qyc3Q5Lq9N8bQXB5OI+PM1t0thEX8qF2rGCQ5SCIS6drNgp+9uu3KYgQkTU2jknBPwVYzF9fZlho&#10;d+UtXXbRiDTCoUAFVYxtIWUoK7IYMtcSJ+/svMWYpDdSe7ymcdvIYZ6/S4s1J0KFLa0qKn93fzZx&#10;N6fSnL+WRxeXIUhvRpuDGSnV73WfHyAidfEZfrS/tYLxBO5f0g+Q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DK3wgAAANsAAAAPAAAAAAAAAAAAAAAAAJgCAABkcnMvZG93&#10;bnJldi54bWxQSwUGAAAAAAQABAD1AAAAhwMAAAAA&#10;" stroked="f">
                    <v:fill r:id="rId49"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147" o:spid="_x0000_s1066" type="#_x0000_t202" style="position:absolute;left:59375;top:45963;width:489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rzpcIA&#10;AADbAAAADwAAAGRycy9kb3ducmV2LnhtbESPQWsCMRSE74L/ITzBi2hWKVZWo4giWDzVKnh8bJ6b&#10;xc3Lsoka/31TEHocZuYbZrGKthYPan3lWMF4lIEgLpyuuFRw+tkNZyB8QNZYOyYFL/KwWnY7C8y1&#10;e/I3PY6hFAnCPkcFJoQml9IXhiz6kWuIk3d1rcWQZFtK3eIzwW0tJ1k2lRYrTgsGG9oYKm7Hu1Uw&#10;+/J08XJN28H99bmJh3jWe6NUvxfXcxCBYvgPv9t7reBjCn9f0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vOlwgAAANsAAAAPAAAAAAAAAAAAAAAAAJgCAABkcnMvZG93&#10;bnJldi54bWxQSwUGAAAAAAQABAD1AAAAhwMAAAAA&#10;" stroked="f">
                    <v:fill r:id="rId50"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148" o:spid="_x0000_s1067" type="#_x0000_t202" style="position:absolute;left:58713;top:36769;width:4892;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cU8EA&#10;AADbAAAADwAAAGRycy9kb3ducmV2LnhtbESPzYrCMBSF94LvEK7gRjQdkVGqUWRAUGalVdeX5trW&#10;Njeliba+/UQQZnk4Px9ntelMJZ7UuMKygq9JBII4tbrgTME52Y0XIJxH1lhZJgUvcrBZ93srjLVt&#10;+UjPk89EGGEXo4Lc+zqW0qU5GXQTWxMH72Ybgz7IJpO6wTaMm0pOo+hbGiw4EHKs6SentDw9TODq&#10;3aEtE5kl99/6ctdXU47aq1LDQbddgvDU+f/wp73XCmZzeH8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RnFPBAAAA2wAAAA8AAAAAAAAAAAAAAAAAmAIAAGRycy9kb3du&#10;cmV2LnhtbFBLBQYAAAAABAAEAPUAAACGAwAAAAA=&#10;" stroked="f">
                    <v:fill r:id="rId51"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group id="Ομάδα 48" o:spid="_x0000_s1068" style="position:absolute;left:69688;top:31936;width:20896;height:15140" coordorigin="69688,31936" coordsize="20895,15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Oval 5" o:spid="_x0000_s1069" style="position:absolute;left:72997;top:38074;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XzKcQA&#10;AADbAAAADwAAAGRycy9kb3ducmV2LnhtbESPQWsCMRSE74X+h/AEbzWraGlXo5TigpceNvXQ42Pz&#10;3F3cvGyTqKu/vhGEHoeZ+YZZbQbbiTP50DpWMJ1kIIgrZ1quFey/i5c3ECEiG+wck4IrBdisn59W&#10;mBt34ZLOOtYiQTjkqKCJsc+lDFVDFsPE9cTJOzhvMSbpa2k8XhLcdnKWZa/SYstpocGePhuqjvpk&#10;FXyVxQ/dfvfXrXdlMZ9J/a4PWqnxaPhYgog0xP/wo70zChYLuH9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F8ynEAAAA2wAAAA8AAAAAAAAAAAAAAAAAmAIAAGRycy9k&#10;b3ducmV2LnhtbFBLBQYAAAAABAAEAPUAAACJAwAAAAA=&#10;" fillcolor="#ffc979" strokecolor="windowText" strokeweight="1pt"/>
                    <v:oval id="Oval 7" o:spid="_x0000_s1070" style="position:absolute;left:79397;top:33847;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tXsQA&#10;AADbAAAADwAAAGRycy9kb3ducmV2LnhtbESPQWsCMRSE7wX/Q3gFbzVbsVK3RhFxoZceNvXg8bF5&#10;7i7dvKxJ1LW/vikIHoeZ+YZZrgfbiQv50DpW8DrJQBBXzrRcK9h/Fy/vIEJENtg5JgU3CrBejZ6W&#10;mBt35ZIuOtYiQTjkqKCJsc+lDFVDFsPE9cTJOzpvMSbpa2k8XhPcdnKaZXNpseW00GBP24aqH322&#10;Cr7K4kC/p/1t511ZzKZSL/RRKzV+HjYfICIN8RG+tz+Ngrc5/H9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bV7EAAAA2wAAAA8AAAAAAAAAAAAAAAAAmAIAAGRycy9k&#10;b3ducmV2LnhtbFBLBQYAAAAABAAEAPUAAACJAwAAAAA=&#10;" fillcolor="#ffc979" strokecolor="windowText" strokeweight="1pt"/>
                    <v:shape id="AutoShape 8" o:spid="_x0000_s1071" type="#_x0000_t32" style="position:absolute;left:80697;top:35148;width:5700;height:292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jkEcUAAADbAAAADwAAAGRycy9kb3ducmV2LnhtbESPQWvCQBSE70L/w/KEXkQ3LWhDdJUS&#10;aCleiiYUcntkn0k0+zZkt0n677uFgsdhZr5hdofJtGKg3jWWFTytIhDEpdUNVwry7G0Zg3AeWWNr&#10;mRT8kIPD/mG2w0TbkU80nH0lAoRdggpq77tESlfWZNCtbEccvIvtDfog+0rqHscAN618jqKNNNhw&#10;WKixo7Sm8nb+Ngpskef6mL5/dkTxorh+RdnY5Eo9zqfXLQhPk7+H/9sfWsH6Bf6+hB8g9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jkEcUAAADbAAAADwAAAAAAAAAA&#10;AAAAAAChAgAAZHJzL2Rvd25yZXYueG1sUEsFBgAAAAAEAAQA+QAAAJMDAAAAAA==&#10;" strokecolor="windowText" strokeweight="1pt"/>
                    <v:oval id="Oval 9" o:spid="_x0000_s1072" style="position:absolute;left:74906;top:44621;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ct8EA&#10;AADbAAAADwAAAGRycy9kb3ducmV2LnhtbERPPW/CMBDdkfgP1lViA6eIojZgEEKN1IUhLkPHU3wk&#10;EfE52C6E/no8VGJ8et/r7WA7cSUfWscKXmcZCOLKmZZrBcfvYvoOIkRkg51jUnCnANvNeLTG3Lgb&#10;l3TVsRYphEOOCpoY+1zKUDVkMcxcT5y4k/MWY4K+lsbjLYXbTs6zbCkttpwaGuxp31B11r9WwaEs&#10;fujvcrx/elcWi7nUH/qklZq8DLsViEhDfIr/3V9GwVs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EXLfBAAAA2wAAAA8AAAAAAAAAAAAAAAAAmAIAAGRycy9kb3du&#10;cmV2LnhtbFBLBQYAAAAABAAEAPUAAACGAwAAAAA=&#10;" fillcolor="#ffc979" strokecolor="windowText" strokeweight="1pt"/>
                    <v:oval id="Oval 12" o:spid="_x0000_s1073" style="position:absolute;left:83642;top:44621;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5LMQA&#10;AADbAAAADwAAAGRycy9kb3ducmV2LnhtbESPQWsCMRSE7wX/Q3iCt5qtaNGtUaS44MXDRg89PjbP&#10;3aWblzVJde2vbwqFHoeZ+YZZbwfbiRv50DpW8DLNQBBXzrRcKzifiucliBCRDXaOScGDAmw3o6c1&#10;5sbduaSbjrVIEA45Kmhi7HMpQ9WQxTB1PXHyLs5bjEn6WhqP9wS3nZxl2au02HJaaLCn94aqT/1l&#10;FRzL4oO+r+fH3ruymM+kXumLVmoyHnZvICIN8T/81z4YBYsV/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I+SzEAAAA2wAAAA8AAAAAAAAAAAAAAAAAmAIAAGRycy9k&#10;b3ducmV2LnhtbFBLBQYAAAAABAAEAPUAAACJAwAAAAA=&#10;" fillcolor="#ffc979" strokecolor="windowText" strokeweight="1pt"/>
                    <v:shape id="Text Box 16" o:spid="_x0000_s1074" type="#_x0000_t202" style="position:absolute;left:76355;top:31936;width:359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gVCb0A&#10;AADbAAAADwAAAGRycy9kb3ducmV2LnhtbERPy4rCMBTdC/5DuIK7MfWJVKOIIDgMLnx8wKW5tsXm&#10;piTRxr83iwGXh/Neb6NpxIucry0rGI8yEMSF1TWXCm7Xw88ShA/IGhvLpOBNHrabfm+NubYdn+l1&#10;CaVIIexzVFCF0OZS+qIig35kW+LE3a0zGBJ0pdQOuxRuGjnJsoU0WHNqqLClfUXF4/I0CpyMz797&#10;t4yzyLfTNI7brpj/KjUcxN0KRKAYvuJ/91ErWKT16Uv6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zgVCb0AAADbAAAADwAAAAAAAAAAAAAAAACYAgAAZHJzL2Rvd25yZXYu&#10;eG1sUEsFBgAAAAAEAAQA9QAAAIIDAAAAAA==&#10;" stroked="f">
                      <v:fill r:id="rId37"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 Box 17" o:spid="_x0000_s1075" type="#_x0000_t202" style="position:absolute;left:71424;top:43690;width:348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vKecUA&#10;AADbAAAADwAAAGRycy9kb3ducmV2LnhtbESPQWvCQBSE70L/w/IKXkQ3EbEldZVQKHpQsdZLb8/s&#10;axKafRuyaxL/vSsIHoeZ+YZZrHpTiZYaV1pWEE8iEMSZ1SXnCk4/X+N3EM4ja6wsk4IrOVgtXwYL&#10;TLTt+Jvao89FgLBLUEHhfZ1I6bKCDLqJrYmD92cbgz7IJpe6wS7ATSWnUTSXBksOCwXW9FlQ9n+8&#10;GAWzLvtd712Eu/iQn0ftNu3fzqlSw9c+/QDhqffP8KO90QrmMdy/h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8p5xQAAANsAAAAPAAAAAAAAAAAAAAAAAJgCAABkcnMv&#10;ZG93bnJldi54bWxQSwUGAAAAAAQABAD1AAAAigMAAAAA&#10;" stroked="f">
                      <v:fill r:id="rId38"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 Box 18" o:spid="_x0000_s1076" type="#_x0000_t202" style="position:absolute;left:85067;top:43690;width:3291;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FOhMIA&#10;AADbAAAADwAAAGRycy9kb3ducmV2LnhtbESPQYvCMBCF78L+hzALXmRN7UFL1yiyi6LHrf6AoRmb&#10;YjMpTazVX28EYY+PN+9785brwTaip87XjhXMpgkI4tLpmisFp+P2KwPhA7LGxjEpuJOH9epjtMRc&#10;uxv/UV+ESkQI+xwVmBDaXEpfGrLop64ljt7ZdRZDlF0ldYe3CLeNTJNkLi3WHBsMtvRjqLwUVxvf&#10;aGpnTDF5LK6Tw2Ojf8t012dKjT+HzTeIQEP4P36n91rBPIXXlgg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sU6EwgAAANsAAAAPAAAAAAAAAAAAAAAAAJgCAABkcnMvZG93&#10;bnJldi54bWxQSwUGAAAAAAQABAD1AAAAhwMAAAAA&#10;" stroked="f">
                      <v:fill r:id="rId39"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 Box 19" o:spid="_x0000_s1077" type="#_x0000_t202" style="position:absolute;left:69688;top:37143;width:3608;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7hcEA&#10;AADbAAAADwAAAGRycy9kb3ducmV2LnhtbESPQYvCMBSE7wv+h/AEL6KpLshSjSKCsFet7Plt82yq&#10;zUtNslr99RtB8DjMzDfMYtXZRlzJh9qxgsk4A0FcOl1zpeBQbEdfIEJE1tg4JgV3CrBa9j4WmGt3&#10;4x1d97ESCcIhRwUmxjaXMpSGLIaxa4mTd3TeYkzSV1J7vCW4beQ0y2bSYs1pwWBLG0Plef9nFRSm&#10;ai6l+Zmeii6ay8YPH788VGrQ79ZzEJG6+A6/2t9awewTnl/S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ve4XBAAAA2wAAAA8AAAAAAAAAAAAAAAAAmAIAAGRycy9kb3du&#10;cmV2LnhtbFBLBQYAAAAABAAEAPUAAACGAwAAAAA=&#10;" stroked="f">
                      <v:fill r:id="rId40"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oval id="Oval 5" o:spid="_x0000_s1078" style="position:absolute;left:85635;top:38074;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cD8MA&#10;AADbAAAADwAAAGRycy9kb3ducmV2LnhtbESPQWsCMRSE7wX/Q3hCbzVbEdGtUUpxoRcPGz14fGye&#10;u0s3L9sk6uqvbwqCx2FmvmFWm8F24kI+tI4VvE8yEMSVMy3XCg774m0BIkRkg51jUnCjAJv16GWF&#10;uXFXLumiYy0ShEOOCpoY+1zKUDVkMUxcT5y8k/MWY5K+lsbjNcFtJ6dZNpcWW04LDfb01VD1o89W&#10;wa4sjnT/Pdy23pXFbCr1Up+0Uq/j4fMDRKQhPsOP9rdRMJ/B/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WcD8MAAADbAAAADwAAAAAAAAAAAAAAAACYAgAAZHJzL2Rv&#10;d25yZXYueG1sUEsFBgAAAAAEAAQA9QAAAIgDAAAAAA==&#10;" fillcolor="#ffc979" strokecolor="windowText" strokeweight="1pt"/>
                    <v:shape id="Text Box 16" o:spid="_x0000_s1079" type="#_x0000_t202" style="position:absolute;left:87159;top:36857;width:3425;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lRMMA&#10;AADbAAAADwAAAGRycy9kb3ducmV2LnhtbESPX2vCQBDE3wt+h2OFvhS9tNIo0VOkIPap1H/vS25N&#10;grm9kFtN7KfvFQo+DjPzG2ax6l2tbtSGyrOB13ECijj3tuLCwPGwGc1ABUG2WHsmA3cKsFoOnhaY&#10;Wd/xjm57KVSEcMjQQCnSZFqHvCSHYewb4uidfetQomwLbVvsItzV+i1JUu2w4rhQYkMfJeWX/dUZ&#10;+D7YF0kvk21jJ+7nhF+7aSe9Mc/Dfj0HJdTLI/zf/rQG0nf4+x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NlRMMAAADbAAAADwAAAAAAAAAAAAAAAACYAgAAZHJzL2Rv&#10;d25yZXYueG1sUEsFBgAAAAAEAAQA9QAAAIgDAAAAAA==&#10;" stroked="f">
                      <v:fill r:id="rId41"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AutoShape 13" o:spid="_x0000_s1080" type="#_x0000_t32" style="position:absolute;left:76430;top:45383;width:7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lNhcQAAADbAAAADwAAAGRycy9kb3ducmV2LnhtbESP3WoCMRSE7wu+QziCN6Vm68UiW6P4&#10;g+BFC9X2AQ6bY7K6OVmSVLc+vSkUvBxm5htmtuhdKy4UYuNZweu4AEFce92wUfD9tX2ZgogJWWPr&#10;mRT8UoTFfPA0w0r7K+/pckhGZAjHChXYlLpKylhbchjHviPO3tEHhynLYKQOeM1w18pJUZTSYcN5&#10;wWJHa0v1+fDjFKzN2dyKsJ2cTqvnj80n2Xc57ZUaDfvlG4hEfXqE/9s7raAs4e9L/g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U2FxAAAANsAAAAPAAAAAAAAAAAA&#10;AAAAAKECAABkcnMvZG93bnJldi54bWxQSwUGAAAAAAQABAD5AAAAkgMAAAAA&#10;" strokecolor="windowText" strokeweight="1pt"/>
                    <v:shape id="AutoShape 13" o:spid="_x0000_s1081" type="#_x0000_t32" style="position:absolute;left:84942;top:39598;width:1455;height:5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vTncUAAADbAAAADwAAAGRycy9kb3ducmV2LnhtbESPQUsDMRSE70L/Q3gFbzapSJVt0yIV&#10;QdqLtmLt7bF53V3cvCzJc7v+eyMIPQ4z8w2zWA2+VT3F1AS2MJ0YUMRlcA1XFt73zzcPoJIgO2wD&#10;k4UfSrBajq4WWLhw5jfqd1KpDOFUoIVapCu0TmVNHtMkdMTZO4XoUbKMlXYRzxnuW31rzEx7bDgv&#10;1NjRuqbya/ftLRz7rfkUMd3+Y9OeNk+vh7u4PVh7PR4e56CEBrmE/9svzsLsHv6+5B+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dvTncUAAADbAAAADwAAAAAAAAAA&#10;AAAAAAChAgAAZHJzL2Rvd25yZXYueG1sUEsFBgAAAAAEAAQA+QAAAJMDAAAAAA==&#10;" strokecolor="windowText" strokeweight="1pt"/>
                    <v:shape id="AutoShape 13" o:spid="_x0000_s1082" type="#_x0000_t32" style="position:absolute;left:73759;top:39598;width:1370;height:52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p8bMAAAADbAAAADwAAAGRycy9kb3ducmV2LnhtbERPzWoCMRC+C32HMAUvolk9iKxGaRWh&#10;hwpWfYBhMyarm8mSpLr26c1B6PHj+1+sOteIG4VYe1YwHhUgiCuvazYKTsftcAYiJmSNjWdS8KAI&#10;q+Vbb4Gl9nf+odshGZFDOJaowKbUllLGypLDOPItcebOPjhMGQYjdcB7DneNnBTFVDqsOTdYbGlt&#10;qboefp2CtbmavyJsJ5fL52C32ZP9lrNOqf579zEHkahL/+KX+0srmOax+Uv+A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3afGzAAAAA2wAAAA8AAAAAAAAAAAAAAAAA&#10;oQIAAGRycy9kb3ducmV2LnhtbFBLBQYAAAAABAAEAPkAAACOAwAAAAA=&#10;" strokecolor="windowText" strokeweight="1pt"/>
                  </v:group>
                  <v:shape id="TextBox 150" o:spid="_x0000_s1083" type="#_x0000_t202" style="position:absolute;left:80542;top:32524;width:4893;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klMQA&#10;AADbAAAADwAAAGRycy9kb3ducmV2LnhtbESPQWvCQBSE74L/YXmF3nS3oRQTXUVbWkpvag/19sg+&#10;k2j2bchuYtpf3xUEj8PMfMMsVoOtRU+trxxreJoqEMS5MxUXGr7375MZCB+QDdaOScMveVgtx6MF&#10;ZsZdeEv9LhQiQthnqKEMocmk9HlJFv3UNcTRO7rWYoiyLaRp8RLhtpaJUi/SYsVxocSGXkvKz7vO&#10;agj9zyHpvirz91EolfbmhOnmTevHh2E9BxFoCPfwrf1pNDyncP0Sf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5pJTEAAAA2wAAAA8AAAAAAAAAAAAAAAAAmAIAAGRycy9k&#10;b3ducmV2LnhtbFBLBQYAAAAABAAEAPUAAACJAwAAAAA=&#10;" stroked="f">
                    <v:fill r:id="rId52"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151" o:spid="_x0000_s1084" type="#_x0000_t202" style="position:absolute;left:73875;top:36962;width:4892;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UsIA&#10;AADbAAAADwAAAGRycy9kb3ducmV2LnhtbERPTWsCMRC9F/ofwhS81awFraxGEavbUkGoFfQ43Uw3&#10;i5vJkkRd/31zKHh8vO/pvLONuJAPtWMFg34Ggrh0uuZKwf57/TwGESKyxsYxKbhRgPns8WGKuXZX&#10;/qLLLlYihXDIUYGJsc2lDKUhi6HvWuLE/TpvMSboK6k9XlO4beRLlo2kxZpTg8GWlobK0+5sFWxv&#10;VAxXr+PNqDA/x7dCH/xn8a5U76lbTEBE6uJd/O/+0AqGaX36kn6A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SwgAAANsAAAAPAAAAAAAAAAAAAAAAAJgCAABkcnMvZG93&#10;bnJldi54bWxQSwUGAAAAAAQABAD1AAAAhwMAAAAA&#10;" stroked="f">
                    <v:fill r:id="rId53"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152" o:spid="_x0000_s1085" type="#_x0000_t202" style="position:absolute;left:73165;top:45963;width:489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CdI78A&#10;AADbAAAADwAAAGRycy9kb3ducmV2LnhtbESPzQrCMBCE74LvEFbwpmkFRapRRBC8iPgDXpdmbavN&#10;pjap1rc3guBxmJlvmPmyNaV4Uu0KywriYQSCOLW64EzB+bQZTEE4j6yxtEwK3uRgueh25pho++ID&#10;PY8+EwHCLkEFufdVIqVLczLohrYiDt7V1gZ9kHUmdY2vADelHEXRRBosOCzkWNE6p/R+bIwCQ7pc&#10;xU2bNmb3uNjt474f3yKl+r12NQPhqfX/8K+91QrGMXy/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sJ0jvwAAANsAAAAPAAAAAAAAAAAAAAAAAJgCAABkcnMvZG93bnJl&#10;di54bWxQSwUGAAAAAAQABAD1AAAAhAMAAAAA&#10;" stroked="f">
                    <v:fill r:id="rId54"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153" o:spid="_x0000_s1086" type="#_x0000_t202" style="position:absolute;left:81966;top:45963;width:489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ekucQA&#10;AADbAAAADwAAAGRycy9kb3ducmV2LnhtbESPQWvCQBSE70L/w/IKvenG0NqSuoqIlZ6EqFCPz+wz&#10;Ce6+DdnVpP/eFQSPw8x8w0znvTXiSq2vHSsYjxIQxIXTNZcK9ruf4RcIH5A1Gsek4J88zGcvgylm&#10;2nWc03UbShEh7DNUUIXQZFL6oiKLfuQa4uidXGsxRNmWUrfYRbg1Mk2SibRYc1yosKFlRcV5e7EK&#10;0vywf883f93683hYj8PKmOPEKPX22i++QQTqwzP8aP9qBR8p3L/EH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LnEAAAA2wAAAA8AAAAAAAAAAAAAAAAAmAIAAGRycy9k&#10;b3ducmV2LnhtbFBLBQYAAAAABAAEAPUAAACJAwAAAAA=&#10;" stroked="f">
                    <v:fill r:id="rId55"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154" o:spid="_x0000_s1087" type="#_x0000_t202" style="position:absolute;left:81304;top:36769;width:4892;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HBsYA&#10;AADbAAAADwAAAGRycy9kb3ducmV2LnhtbESPW2sCMRSE3wX/QziCL6LZKoqsRilVixTE1gv08XRz&#10;9kI3J8sm6vbfm4Lg4zAz3zDzZWNKcaXaFZYVvAwiEMSJ1QVnCk7HTX8KwnlkjaVlUvBHDpaLdmuO&#10;sbY3/qLrwWciQNjFqCD3voqldElOBt3AVsTBS21t0AdZZ1LXeAtwU8phFE2kwYLDQo4VveWU/B4u&#10;RsHH53dDo/M2Xb/3em63+knXl9VeqW6neZ2B8NT4Z/jR3moF4xH8fwk/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VHBsYAAADbAAAADwAAAAAAAAAAAAAAAACYAgAAZHJz&#10;L2Rvd25yZXYueG1sUEsFBgAAAAAEAAQA9QAAAIsDAAAAAA==&#10;" stroked="f">
                    <v:fill r:id="rId56"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rect id="Ορθογώνιο 54" o:spid="_x0000_s1088" style="position:absolute;left:4572;top:31936;width:86175;height:183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dYcUA&#10;AADbAAAADwAAAGRycy9kb3ducmV2LnhtbESPT2sCMRTE7wW/Q3hCL1Kzau2frVHaouDVVer1kbzu&#10;Lm5etkmqq5/eFIQeh5n5DTNbdLYRR/KhdqxgNMxAEGtnai4V7LarhxcQISIbbByTgjMFWMx7dzPM&#10;jTvxho5FLEWCcMhRQRVjm0sZdEUWw9C1xMn7dt5iTNKX0ng8Jbht5DjLnqTFmtNChS19VqQPxa9V&#10;sIyXy16Pnwu/0z8fr4Pt+Ws/qZW673fvbyAidfE/fGuvjYLpI/x9ST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611hxQAAANsAAAAPAAAAAAAAAAAAAAAAAJgCAABkcnMv&#10;ZG93bnJldi54bWxQSwUGAAAAAAQABAD1AAAAigMAAAAA&#10;" fillcolor="#ddd" strokecolor="#ddd">
                    <v:fill opacity="11051f"/>
                    <v:stroke joinstyle="round"/>
                  </v:rect>
                </v:group>
                <v:oval id="Oval 5" o:spid="_x0000_s1089" style="position:absolute;left:28038;top:38178;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BcIA&#10;AADbAAAADwAAAGRycy9kb3ducmV2LnhtbERPTWsCMRC9F/wPYQRvNVuR1m6NIsUFLz1s9OBx2Iy7&#10;SzeTNUl19debQqG3ebzPWa4H24kL+dA6VvAyzUAQV860XCs47IvnBYgQkQ12jknBjQKsV6OnJebG&#10;Xbmki461SCEcclTQxNjnUoaqIYth6nrixJ2ctxgT9LU0Hq8p3HZylmWv0mLLqaHBnj4bqr71j1Xw&#10;VRZHup8Pt613ZTGfSf2uT1qpyXjYfICINMR/8Z97Z9L8N/j9JR0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EFwgAAANsAAAAPAAAAAAAAAAAAAAAAAJgCAABkcnMvZG93&#10;bnJldi54bWxQSwUGAAAAAAQABAD1AAAAhwMAAAAA&#10;" fillcolor="#ffc979" strokecolor="windowText" strokeweight="1pt"/>
                <v:oval id="Oval 7" o:spid="_x0000_s1090" style="position:absolute;left:34438;top:33951;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7ld8QA&#10;AADbAAAADwAAAGRycy9kb3ducmV2LnhtbESPQU/DMAyF70j7D5GRuLGUCSHWLZsmRCUuHBp22NFq&#10;vLZa43RJ2Dp+PT4gcbP1nt/7vN5OflAXiqkPbOBpXoAiboLruTWw/6oeX0GljOxwCEwGbpRgu5nd&#10;rbF04co1XWxulYRwKtFAl/NYap2ajjymeRiJRTuG6DHLGlvtIl4l3A96URQv2mPP0tDhSG8dNSf7&#10;7Q181tWBfs7723sMdfW80HZpj9aYh/tptwKVacr/5r/rDyf4Aiu/yAB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u5XfEAAAA2wAAAA8AAAAAAAAAAAAAAAAAmAIAAGRycy9k&#10;b3ducmV2LnhtbFBLBQYAAAAABAAEAPUAAACJAwAAAAA=&#10;" fillcolor="#ffc979" strokecolor="windowText" strokeweight="1pt"/>
                <v:shape id="AutoShape 8" o:spid="_x0000_s1091" type="#_x0000_t32" style="position:absolute;left:28800;top:34713;width:5638;height:34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6RCcIAAADbAAAADwAAAGRycy9kb3ducmV2LnhtbERPTUsDMRC9C/6HMEJvNrEU0bVpEaVQ&#10;2kttxept2Ex3FzeTJZlu13/fCIK3ebzPmS0G36qeYmoCW7gbG1DEZXANVxbe98vbB1BJkB22gcnC&#10;DyVYzK+vZli4cOY36ndSqRzCqUALtUhXaJ3KmjymceiIM3cM0aNkGCvtIp5zuG/1xJh77bHh3FBj&#10;Ry81ld+7k7fw1W/Mp4jp9h/r9rh+3R6mcXOwdnQzPD+BEhrkX/znXrk8/xF+f8kH6P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6RCcIAAADbAAAADwAAAAAAAAAAAAAA&#10;AAChAgAAZHJzL2Rvd25yZXYueG1sUEsFBgAAAAAEAAQA+QAAAJADAAAAAA==&#10;" strokecolor="windowText" strokeweight="1pt"/>
                <v:oval id="Oval 9" o:spid="_x0000_s1092" style="position:absolute;left:29947;top:44725;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jzMAA&#10;AADbAAAADwAAAGRycy9kb3ducmV2LnhtbERPz2vCMBS+D/wfwhO8zdQi4jqjjLGClx0aPXh8NM+2&#10;rHmpSdS6v94cBjt+fL83u9H24kY+dI4VLOYZCOLamY4bBcdD+boGESKywd4xKXhQgN128rLBwrg7&#10;V3TTsREphEOBCtoYh0LKULdkMczdQJy4s/MWY4K+kcbjPYXbXuZZtpIWO04NLQ702VL9o69WwXdV&#10;nuj3cnx8eVeVy1zqN33WSs2m48c7iEhj/Bf/ufdGQZ7Wpy/p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QjzMAAAADbAAAADwAAAAAAAAAAAAAAAACYAgAAZHJzL2Rvd25y&#10;ZXYueG1sUEsFBgAAAAAEAAQA9QAAAIUDAAAAAA==&#10;" fillcolor="#ffc979" strokecolor="windowText" strokeweight="1pt"/>
                <v:oval id="Oval 12" o:spid="_x0000_s1093" style="position:absolute;left:38683;top:44725;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iGV8QA&#10;AADbAAAADwAAAGRycy9kb3ducmV2LnhtbESPwWrDMBBE74X+g9hCb40cU0LrRgmh1NBLDlZ9yHGx&#10;NraJtXIlNXH69VEgkOMwM2+Y5XqygziSD71jBfNZBoK4cabnVkH9U768gQgR2eDgmBScKcB69fiw&#10;xMK4E1d01LEVCcKhQAVdjGMhZWg6shhmbiRO3t55izFJ30rj8ZTgdpB5li2kxZ7TQocjfXbUHPSf&#10;VbCtyh39/9bnL++q8jWX+l3vtVLPT9PmA0SkKd7Dt/a3UZDP4fol/Q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4hlfEAAAA2wAAAA8AAAAAAAAAAAAAAAAAmAIAAGRycy9k&#10;b3ducmV2LnhtbFBLBQYAAAAABAAEAPUAAACJAwAAAAA=&#10;" fillcolor="#ffc979" strokecolor="windowText" strokeweight="1pt"/>
                <v:shape id="Text Box 16" o:spid="_x0000_s1094" type="#_x0000_t202" style="position:absolute;left:31397;top:32040;width:359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yXJcEA&#10;AADbAAAADwAAAGRycy9kb3ducmV2LnhtbESP0YrCMBRE3wX/IVxh3zS1riLVKCIILosPq37Apbm2&#10;xeamJNFm/36zIPg4zMwZZr2NphVPcr6xrGA6yUAQl1Y3XCm4Xg7jJQgfkDW2lknBL3nYboaDNRba&#10;9vxDz3OoRIKwL1BBHUJXSOnLmgz6ie2Ik3ezzmBI0lVSO+wT3LQyz7KFNNhwWqixo31N5f38MAqc&#10;jI/vW7+Mn5Gvp1mcdn05/1LqYxR3KxCBYniHX+2jVpDn8P8l/Q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MlyXBAAAA2wAAAA8AAAAAAAAAAAAAAAAAmAIAAGRycy9kb3du&#10;cmV2LnhtbFBLBQYAAAAABAAEAPUAAACGAwAAAAA=&#10;" stroked="f">
                  <v:fill r:id="rId37"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 Box 17" o:spid="_x0000_s1095" type="#_x0000_t202" style="position:absolute;left:26466;top:43794;width:3481;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9IVcUA&#10;AADbAAAADwAAAGRycy9kb3ducmV2LnhtbESPT2vCQBTE74LfYXlCL0U3alGJrhKEUg+t+O/i7Zl9&#10;JsHs25DdJum37xYKHoeZ+Q2z2nSmFA3VrrCsYDyKQBCnVhecKbic34cLEM4jaywtk4IfcrBZ93sr&#10;jLVt+UjNyWciQNjFqCD3voqldGlOBt3IVsTBu9vaoA+yzqSusQ1wU8pJFM2kwYLDQo4VbXNKH6dv&#10;o+CtTa8fexfh1/iQ3V6bz6Sb3xKlXgZdsgThqfPP8H97pxVMpvD3Jfw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0hVxQAAANsAAAAPAAAAAAAAAAAAAAAAAJgCAABkcnMv&#10;ZG93bnJldi54bWxQSwUGAAAAAAQABAD1AAAAigMAAAAA&#10;" stroked="f">
                  <v:fill r:id="rId38"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 Box 18" o:spid="_x0000_s1096" type="#_x0000_t202" style="position:absolute;left:40109;top:43794;width:3291;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7Kq8IA&#10;AADbAAAADwAAAGRycy9kb3ducmV2LnhtbESPUYvCMBCE34X7D2EP7kXO1CIq1ShycqKP1vsBS7M2&#10;5ZpNaWKt/nojCD4Os/PNznLd21p01PrKsYLxKAFBXDhdcang7/T7PQfhA7LG2jEpuJGH9epjsMRM&#10;uysfqctDKSKEfYYKTAhNJqUvDFn0I9cQR+/sWoshyraUusVrhNtapkkylRYrjg0GG/oxVPznFxvf&#10;qCtnTD68zy7Dw32jt0W66+ZKfX32mwWIQH14H7/Se60gncBzSwS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sqrwgAAANsAAAAPAAAAAAAAAAAAAAAAAJgCAABkcnMvZG93&#10;bnJldi54bWxQSwUGAAAAAAQABAD1AAAAhwMAAAAA&#10;" stroked="f">
                  <v:fill r:id="rId39"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 Box 19" o:spid="_x0000_s1097" type="#_x0000_t202" style="position:absolute;left:24730;top:37247;width:3608;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qsIA&#10;AADbAAAADwAAAGRycy9kb3ducmV2LnhtbESPQWvCQBSE70L/w/IKXqRuDCglzUaKUOi1Rnp+Zl+z&#10;abNv4+6q0V/vCkKPw8x8w5Tr0fbiRD50jhUs5hkI4sbpjlsFu/rj5RVEiMgae8ek4EIB1tXTpMRC&#10;uzN/0WkbW5EgHApUYGIcCilDY8himLuBOHk/zluMSfpWao/nBLe9zLNsJS12nBYMDrQx1Pxtj1ZB&#10;bdr+0Jjv/Lceozls/Oy655lS0+fx/Q1EpDH+hx/tT60gX8L9S/oBsr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P+qwgAAANsAAAAPAAAAAAAAAAAAAAAAAJgCAABkcnMvZG93&#10;bnJldi54bWxQSwUGAAAAAAQABAD1AAAAhwMAAAAA&#10;" stroked="f">
                  <v:fill r:id="rId40"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oval id="Oval 5" o:spid="_x0000_s1098" style="position:absolute;left:40677;top:38178;width:1524;height:15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EeI8QA&#10;AADbAAAADwAAAGRycy9kb3ducmV2LnhtbESPQWvCQBSE70L/w/IKvemmoUibuoqIAS89ZOvB4yP7&#10;TILZt+nuqrG/vlsQPA4z8w2zWI22FxfyoXOs4HWWgSCunem4UbD/LqfvIEJENtg7JgU3CrBaPk0W&#10;WBh35YouOjYiQTgUqKCNcSikDHVLFsPMDcTJOzpvMSbpG2k8XhPc9jLPsrm02HFaaHGgTUv1SZ+t&#10;gq+qPNDvz/629a4q33KpP/RRK/XyPK4/QUQa4yN8b++MgnwO/1/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RHiPEAAAA2wAAAA8AAAAAAAAAAAAAAAAAmAIAAGRycy9k&#10;b3ducmV2LnhtbFBLBQYAAAAABAAEAPUAAACJAwAAAAA=&#10;" fillcolor="#ffc979" strokecolor="windowText" strokeweight="1pt"/>
                <v:shape id="Text Box 16" o:spid="_x0000_s1099" type="#_x0000_t202" style="position:absolute;left:42201;top:36961;width:3424;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naMMA&#10;AADbAAAADwAAAGRycy9kb3ducmV2LnhtbESPQWvCQBSE70L/w/IKvUjdqKAldSOlUNqTaNT7I/ua&#10;hGTfhuzTpP31rlDocZiZb5jNdnStulIfas8G5rMEFHHhbc2lgdPx4/kFVBBki61nMvBDAbbZw2SD&#10;qfUDH+iaS6kihEOKBiqRLtU6FBU5DDPfEUfv2/cOJcq+1LbHIcJdqxdJstIOa44LFXb0XlHR5Bdn&#10;YH+0U1k1y8/OLt3vGXeH9SCjMU+P49srKKFR/sN/7S9rYLGG+5f4A3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naMMAAADbAAAADwAAAAAAAAAAAAAAAACYAgAAZHJzL2Rv&#10;d25yZXYueG1sUEsFBgAAAAAEAAQA9QAAAIgDAAAAAA==&#10;" stroked="f">
                  <v:fill r:id="rId41"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AutoShape 13" o:spid="_x0000_s1100" type="#_x0000_t32" style="position:absolute;left:39984;top:39702;width:1455;height:5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7+L8EAAADbAAAADwAAAGRycy9kb3ducmV2LnhtbERPTUvDQBC9C/6HZQRvdtciRWI2RRRB&#10;2os2xeptyE6TYHY27I5p/Pfdg+Dx8b7L9ewHNVFMfWALtwsDirgJrufWwr5+ubkHlQTZ4RCYLPxS&#10;gnV1eVFi4cKJ32naSatyCKcCLXQiY6F1ajrymBZhJM7cMUSPkmFstYt4yuF+0EtjVtpjz7mhw5Ge&#10;Omq+dz/ewte0NZ8iZqw/NsNx8/x2uIvbg7XXV/PjAyihWf7Ff+5XZ2GZx+Yv+Qfo6gw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Lv4vwQAAANsAAAAPAAAAAAAAAAAAAAAA&#10;AKECAABkcnMvZG93bnJldi54bWxQSwUGAAAAAAQABAD5AAAAjwMAAAAA&#10;" strokecolor="windowText" strokeweight="1pt"/>
                <v:shape id="AutoShape 13" o:spid="_x0000_s1101" type="#_x0000_t32" style="position:absolute;left:31471;top:45487;width:7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xgN8QAAADbAAAADwAAAGRycy9kb3ducmV2LnhtbESPQWsCMRSE70L/Q3gFL1Kz7qHo1ijV&#10;InhoQW1/wGPzmqxuXpYk1W1/fSMIHoeZ+YaZL3vXijOF2HhWMBkXIIhrrxs2Cr4+N09TEDEha2w9&#10;k4JfirBcPAzmWGl/4T2dD8mIDOFYoQKbUldJGWtLDuPYd8TZ+/bBYcoyGKkDXjLctbIsimfpsOG8&#10;YLGjtaX6dPhxCtbmZP6KsCmPx9Xo421H9l1Oe6WGj/3rC4hEfbqHb+2tVlDO4Pol/wC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A3xAAAANsAAAAPAAAAAAAAAAAA&#10;AAAAAKECAABkcnMvZG93bnJldi54bWxQSwUGAAAAAAQABAD5AAAAkgMAAAAA&#10;" strokecolor="windowText" strokeweight="1pt"/>
                <v:shape id="AutoShape 13" o:spid="_x0000_s1102" type="#_x0000_t32" style="position:absolute;left:28800;top:39702;width:1370;height:52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9fd8IAAADbAAAADwAAAGRycy9kb3ducmV2LnhtbERPzWoCMRC+C75DGKEX0awWRFazUi1C&#10;Dy2o7QMMm2my62ayJKlu+/TNodDjx/e/3Q2uEzcKsfGsYDEvQBDXXjdsFHy8H2drEDEha+w8k4Jv&#10;irCrxqMtltrf+Uy3SzIih3AsUYFNqS+ljLUlh3Hue+LMffrgMGUYjNQB7zncdXJZFCvpsOHcYLGn&#10;g6X6evlyCg7man6KcFy27X769nwi+yrXg1IPk+FpAyLRkP7Ff+4XreAxr89f8g+Q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B9fd8IAAADbAAAADwAAAAAAAAAAAAAA&#10;AAChAgAAZHJzL2Rvd25yZXYueG1sUEsFBgAAAAAEAAQA+QAAAJADAAAAAA==&#10;" strokecolor="windowText" strokeweight="1pt"/>
                <v:shape id="TextBox 181" o:spid="_x0000_s1103" type="#_x0000_t202" style="position:absolute;left:35315;top:33060;width:4892;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eo9sIA&#10;AADbAAAADwAAAGRycy9kb3ducmV2LnhtbESP3YrCMBSE74V9h3AW9k5TFYt0jaUsK3gl+PMAh+Zs&#10;W2xOahLb7tsbQfBymJlvmE0+mlb05HxjWcF8loAgLq1uuFJwOe+maxA+IGtsLZOCf/KQbz8mG8y0&#10;HfhI/SlUIkLYZ6igDqHLpPRlTQb9zHbE0fuzzmCI0lVSOxwi3LRykSSpNNhwXKixo5+ayuvpbhSk&#10;zd4m6T3t3W+4rNrDcrgdD4VSX59j8Q0i0Bje4Vd7rxUs5/D8En+A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R6j2wgAAANsAAAAPAAAAAAAAAAAAAAAAAJgCAABkcnMvZG93&#10;bnJldi54bWxQSwUGAAAAAAQABAD1AAAAhwMAAAAA&#10;" stroked="f">
                  <v:fill r:id="rId57"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182" o:spid="_x0000_s1104" type="#_x0000_t202" style="position:absolute;left:28916;top:37066;width:4893;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PuicEA&#10;AADbAAAADwAAAGRycy9kb3ducmV2LnhtbESPQYvCMBSE78L+h/AEb5qqKEs1iqzsoke1rNdH80yL&#10;zUtpoq3+eiMs7HGYmW+Y5bqzlbhT40vHCsajBARx7nTJRkF2+h5+gvABWWPlmBQ8yMN69dFbYqpd&#10;ywe6H4MREcI+RQVFCHUqpc8LsuhHriaO3sU1FkOUjZG6wTbCbSUnSTKXFkuOCwXW9FVQfj3erILL&#10;+cdkMzR0OM9zum7N87fdP5Ua9LvNAkSgLvyH/9o7rWA6gfeX+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z7onBAAAA2wAAAA8AAAAAAAAAAAAAAAAAmAIAAGRycy9kb3du&#10;cmV2LnhtbFBLBQYAAAAABAAEAPUAAACGAwAAAAA=&#10;" stroked="f">
                  <v:fill r:id="rId58"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183" o:spid="_x0000_s1105" type="#_x0000_t202" style="position:absolute;left:28206;top:46067;width:4893;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EimcIA&#10;AADbAAAADwAAAGRycy9kb3ducmV2LnhtbESPzarCMBSE98J9h3AuuBFNVVCpRhHhwt2Jf9TloTm2&#10;weakNFHr2xtBcDnMzDfMYtXaStyp8caxguEgAUGcO224UHA8/PVnIHxA1lg5JgVP8rBa/nQWmGr3&#10;4B3d96EQEcI+RQVlCHUqpc9LsugHriaO3sU1FkOUTSF1g48It5UcJclEWjQcF0qsaVNSft3frILp&#10;aXQ+Dys3MfnWrnu3zIRDtlGq+9uu5yACteEb/rT/tYLxGN5f4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0SKZwgAAANsAAAAPAAAAAAAAAAAAAAAAAJgCAABkcnMvZG93&#10;bnJldi54bWxQSwUGAAAAAAQABAD1AAAAhwMAAAAA&#10;" stroked="f">
                  <v:fill r:id="rId59"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184" o:spid="_x0000_s1106" type="#_x0000_t202" style="position:absolute;left:37008;top:46067;width:489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fCcUA&#10;AADbAAAADwAAAGRycy9kb3ducmV2LnhtbESPT2vCQBTE74LfYXlCb7rRlirRVYIgtB6k/rl4e2af&#10;STD7NuxuTdpP7xYKHoeZ+Q2zWHWmFndyvrKsYDxKQBDnVldcKDgdN8MZCB+QNdaWScEPeVgt+70F&#10;ptq2vKf7IRQiQtinqKAMoUml9HlJBv3INsTRu1pnMETpCqkdthFuajlJkndpsOK4UGJD65Ly2+Hb&#10;KDD669xtt0X2+TvNdvvb7NLmV6fUy6DL5iACdeEZ/m9/aAWvb/D3Jf4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98JxQAAANsAAAAPAAAAAAAAAAAAAAAAAJgCAABkcnMv&#10;ZG93bnJldi54bWxQSwUGAAAAAAQABAD1AAAAigMAAAAA&#10;" stroked="f">
                  <v:fill r:id="rId60"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v:shape id="TextBox 185" o:spid="_x0000_s1107" type="#_x0000_t202" style="position:absolute;left:36430;top:37066;width:4892;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Px5MMA&#10;AADbAAAADwAAAGRycy9kb3ducmV2LnhtbESPT2vCQBTE70K/w/IK3nTTWv+lrlIClno0Uc+P7GsS&#10;zL4N2W2MfvquIHgcZuY3zGrTm1p01LrKsoK3cQSCOLe64kLBIduOFiCcR9ZYWyYFV3KwWb8MVhhr&#10;e+E9dakvRICwi1FB6X0TS+nykgy6sW2Ig/drW4M+yLaQusVLgJtavkfRTBqsOCyU2FBSUn5O/4yC&#10;ZZKdoirx2fG2S7/35zl3tw9Wavjaf32C8NT7Z/jR/tEKJlO4fw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Px5MMAAADbAAAADwAAAAAAAAAAAAAAAACYAgAAZHJzL2Rv&#10;d25yZXYueG1sUEsFBgAAAAAEAAQA9QAAAIgDAAAAAA==&#10;" stroked="f">
                  <v:fill r:id="rId61" o:title="" recolor="t" rotate="t" type="frame"/>
                  <o:lock v:ext="edit" rotation="t" aspectratio="t" position="t" verticies="t" text="t" adjusthandles="t" shapetype="t"/>
                  <v:textbox>
                    <w:txbxContent>
                      <w:p w:rsidR="000D096A" w:rsidRDefault="000D096A" w:rsidP="00831884">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v:shape>
                <w10:anchorlock/>
              </v:group>
            </w:pict>
          </mc:Fallback>
        </mc:AlternateContent>
      </w:r>
    </w:p>
    <w:p w:rsidR="00A94B6E" w:rsidRDefault="00A94B6E" w:rsidP="00A94B6E">
      <w:pPr>
        <w:jc w:val="both"/>
        <w:rPr>
          <w:rFonts w:ascii="Times New Roman" w:hAnsi="Times New Roman"/>
        </w:rPr>
      </w:pPr>
    </w:p>
    <w:p w:rsidR="00A94B6E" w:rsidRDefault="00934A64" w:rsidP="00A94B6E">
      <w:pPr>
        <w:jc w:val="both"/>
        <w:rPr>
          <w:rFonts w:ascii="Times New Roman" w:eastAsiaTheme="minorEastAsia" w:hAnsi="Times New Roman"/>
        </w:rPr>
      </w:pPr>
      <w:r w:rsidRPr="00934A64">
        <w:rPr>
          <w:rFonts w:ascii="Times New Roman" w:hAnsi="Times New Roman"/>
        </w:rPr>
        <w:t xml:space="preserve">Β.2 </w:t>
      </w:r>
      <w:r w:rsidR="003B60F1">
        <w:rPr>
          <w:rFonts w:ascii="Times New Roman" w:hAnsi="Times New Roman"/>
        </w:rPr>
        <w:t xml:space="preserve">Έστω ένα </w:t>
      </w:r>
      <w:r w:rsidR="00A94B6E" w:rsidRPr="00934A64">
        <w:rPr>
          <w:rFonts w:ascii="Times New Roman" w:hAnsi="Times New Roman"/>
        </w:rPr>
        <w:t>συνεκτικ</w:t>
      </w:r>
      <w:r w:rsidR="003B60F1">
        <w:rPr>
          <w:rFonts w:ascii="Times New Roman" w:hAnsi="Times New Roman"/>
        </w:rPr>
        <w:t xml:space="preserve">ό </w:t>
      </w:r>
      <w:r w:rsidR="00A94B6E" w:rsidRPr="00934A64">
        <w:rPr>
          <w:rFonts w:ascii="Times New Roman" w:hAnsi="Times New Roman"/>
        </w:rPr>
        <w:t>γρ</w:t>
      </w:r>
      <w:r w:rsidR="003B60F1">
        <w:rPr>
          <w:rFonts w:ascii="Times New Roman" w:hAnsi="Times New Roman"/>
        </w:rPr>
        <w:t>ά</w:t>
      </w:r>
      <w:r w:rsidR="00A94B6E" w:rsidRPr="00934A64">
        <w:rPr>
          <w:rFonts w:ascii="Times New Roman" w:hAnsi="Times New Roman"/>
        </w:rPr>
        <w:t>φ</w:t>
      </w:r>
      <w:r w:rsidR="003B60F1">
        <w:rPr>
          <w:rFonts w:ascii="Times New Roman" w:hAnsi="Times New Roman"/>
        </w:rPr>
        <w:t>η</w:t>
      </w:r>
      <w:r w:rsidR="00A94B6E" w:rsidRPr="00934A64">
        <w:rPr>
          <w:rFonts w:ascii="Times New Roman" w:hAnsi="Times New Roman"/>
        </w:rPr>
        <w:t xml:space="preserve">μα </w:t>
      </w:r>
      <m:oMath>
        <m:r>
          <w:rPr>
            <w:rFonts w:ascii="Cambria Math" w:hAnsi="Cambria Math"/>
            <w:lang w:val="en-US"/>
          </w:rPr>
          <m:t>G</m:t>
        </m:r>
        <m:r>
          <w:rPr>
            <w:rFonts w:ascii="Cambria Math" w:hAnsi="Cambria Math"/>
          </w:rPr>
          <m:t>=(</m:t>
        </m:r>
        <m:r>
          <w:rPr>
            <w:rFonts w:ascii="Cambria Math" w:hAnsi="Cambria Math"/>
            <w:lang w:val="en-US"/>
          </w:rPr>
          <m:t>V</m:t>
        </m:r>
        <m:r>
          <w:rPr>
            <w:rFonts w:ascii="Cambria Math" w:hAnsi="Cambria Math"/>
          </w:rPr>
          <m:t>,</m:t>
        </m:r>
        <m:r>
          <w:rPr>
            <w:rFonts w:ascii="Cambria Math" w:hAnsi="Cambria Math"/>
            <w:lang w:val="en-US"/>
          </w:rPr>
          <m:t>E</m:t>
        </m:r>
        <m:r>
          <w:rPr>
            <w:rFonts w:ascii="Cambria Math" w:hAnsi="Cambria Math"/>
          </w:rPr>
          <m:t>)</m:t>
        </m:r>
      </m:oMath>
      <w:r w:rsidR="003B60F1">
        <w:rPr>
          <w:rFonts w:ascii="Times New Roman" w:hAnsi="Times New Roman"/>
        </w:rPr>
        <w:t xml:space="preserve"> και ένα</w:t>
      </w:r>
      <w:r w:rsidR="00A94B6E" w:rsidRPr="00934A64">
        <w:rPr>
          <w:rFonts w:ascii="Times New Roman" w:hAnsi="Times New Roman"/>
        </w:rPr>
        <w:t xml:space="preserve"> συνδετικ</w:t>
      </w:r>
      <w:r w:rsidR="003B60F1">
        <w:rPr>
          <w:rFonts w:ascii="Times New Roman" w:hAnsi="Times New Roman"/>
        </w:rPr>
        <w:t xml:space="preserve">ό </w:t>
      </w:r>
      <w:r w:rsidR="00A94B6E" w:rsidRPr="00934A64">
        <w:rPr>
          <w:rFonts w:ascii="Times New Roman" w:hAnsi="Times New Roman"/>
        </w:rPr>
        <w:t xml:space="preserve">του δένδρο </w:t>
      </w:r>
      <m:oMath>
        <m:r>
          <w:rPr>
            <w:rFonts w:ascii="Cambria Math" w:hAnsi="Cambria Math"/>
            <w:lang w:val="en-US"/>
          </w:rPr>
          <m:t>T</m:t>
        </m:r>
      </m:oMath>
      <w:r w:rsidR="003B60F1">
        <w:rPr>
          <w:rFonts w:ascii="Times New Roman" w:hAnsi="Times New Roman"/>
        </w:rPr>
        <w:t xml:space="preserve"> με ρίζα μια </w:t>
      </w:r>
      <w:r w:rsidR="00A94B6E">
        <w:rPr>
          <w:rFonts w:ascii="Times New Roman" w:hAnsi="Times New Roman"/>
        </w:rPr>
        <w:t xml:space="preserve">κορυφή </w:t>
      </w:r>
      <m:oMath>
        <m:r>
          <w:rPr>
            <w:rFonts w:ascii="Cambria Math" w:hAnsi="Cambria Math"/>
            <w:lang w:val="en-US"/>
          </w:rPr>
          <m:t>s</m:t>
        </m:r>
        <m:r>
          <w:rPr>
            <w:rFonts w:ascii="Cambria Math" w:hAnsi="Cambria Math"/>
          </w:rPr>
          <m:t>∈</m:t>
        </m:r>
        <m:r>
          <w:rPr>
            <w:rFonts w:ascii="Cambria Math" w:hAnsi="Cambria Math"/>
            <w:lang w:val="en-US"/>
          </w:rPr>
          <m:t>V</m:t>
        </m:r>
      </m:oMath>
      <w:r w:rsidR="003B60F1">
        <w:rPr>
          <w:rFonts w:ascii="Times New Roman" w:hAnsi="Times New Roman"/>
        </w:rPr>
        <w:t>.</w:t>
      </w:r>
      <w:r w:rsidR="003B60F1">
        <w:rPr>
          <w:rFonts w:ascii="Times New Roman" w:eastAsiaTheme="minorEastAsia" w:hAnsi="Times New Roman"/>
        </w:rPr>
        <w:t xml:space="preserve"> Δείξτε ότι η παρακάτω συνθήκη (Σ) είναι </w:t>
      </w:r>
      <w:r w:rsidR="00A94B6E" w:rsidRPr="00934A64">
        <w:rPr>
          <w:rFonts w:ascii="Times New Roman" w:eastAsiaTheme="minorEastAsia" w:hAnsi="Times New Roman"/>
        </w:rPr>
        <w:t xml:space="preserve">ικανή και αναγκαία ώστε το </w:t>
      </w:r>
      <m:oMath>
        <m:r>
          <w:rPr>
            <w:rFonts w:ascii="Cambria Math" w:eastAsiaTheme="minorEastAsia" w:hAnsi="Cambria Math"/>
          </w:rPr>
          <m:t>Τ</m:t>
        </m:r>
      </m:oMath>
      <w:r w:rsidR="00A94B6E" w:rsidRPr="00934A64">
        <w:rPr>
          <w:rFonts w:ascii="Times New Roman" w:eastAsiaTheme="minorEastAsia" w:hAnsi="Times New Roman"/>
        </w:rPr>
        <w:t xml:space="preserve"> να είναι </w:t>
      </w:r>
      <w:r w:rsidR="00A94B6E" w:rsidRPr="00934A64">
        <w:rPr>
          <w:rFonts w:ascii="Times New Roman" w:eastAsiaTheme="minorEastAsia" w:hAnsi="Times New Roman"/>
          <w:lang w:val="en-US"/>
        </w:rPr>
        <w:t>DFS</w:t>
      </w:r>
      <w:r w:rsidR="00A94B6E" w:rsidRPr="00934A64">
        <w:rPr>
          <w:rFonts w:ascii="Times New Roman" w:eastAsiaTheme="minorEastAsia" w:hAnsi="Times New Roman"/>
        </w:rPr>
        <w:t xml:space="preserve"> δένδρο του </w:t>
      </w:r>
      <m:oMath>
        <m:r>
          <w:rPr>
            <w:rFonts w:ascii="Cambria Math" w:eastAsiaTheme="minorEastAsia" w:hAnsi="Cambria Math"/>
            <w:lang w:val="en-US"/>
          </w:rPr>
          <m:t>G</m:t>
        </m:r>
      </m:oMath>
      <w:r w:rsidR="00A94B6E" w:rsidRPr="004967A2">
        <w:rPr>
          <w:rFonts w:ascii="Times New Roman" w:eastAsiaTheme="minorEastAsia" w:hAnsi="Times New Roman"/>
        </w:rPr>
        <w:t xml:space="preserve"> </w:t>
      </w:r>
      <w:r w:rsidR="00A94B6E">
        <w:rPr>
          <w:rFonts w:ascii="Times New Roman" w:eastAsiaTheme="minorEastAsia" w:hAnsi="Times New Roman"/>
        </w:rPr>
        <w:t xml:space="preserve">με </w:t>
      </w:r>
      <w:r w:rsidR="00766AB4">
        <w:rPr>
          <w:rFonts w:ascii="Times New Roman" w:eastAsiaTheme="minorEastAsia" w:hAnsi="Times New Roman"/>
        </w:rPr>
        <w:t xml:space="preserve">αφετηρία </w:t>
      </w:r>
      <w:r w:rsidR="00A94B6E">
        <w:rPr>
          <w:rFonts w:ascii="Times New Roman" w:eastAsiaTheme="minorEastAsia" w:hAnsi="Times New Roman"/>
        </w:rPr>
        <w:t xml:space="preserve">την </w:t>
      </w:r>
      <m:oMath>
        <m:r>
          <w:rPr>
            <w:rFonts w:ascii="Cambria Math" w:eastAsiaTheme="minorEastAsia" w:hAnsi="Cambria Math"/>
            <w:lang w:val="en-US"/>
          </w:rPr>
          <m:t>s</m:t>
        </m:r>
      </m:oMath>
      <w:r w:rsidR="00A94B6E" w:rsidRPr="00934A64">
        <w:rPr>
          <w:rFonts w:ascii="Times New Roman" w:eastAsiaTheme="minorEastAsia" w:hAnsi="Times New Roman"/>
        </w:rPr>
        <w:t xml:space="preserve">. Δηλαδή, το </w:t>
      </w:r>
      <m:oMath>
        <m:r>
          <w:rPr>
            <w:rFonts w:ascii="Cambria Math" w:eastAsiaTheme="minorEastAsia" w:hAnsi="Cambria Math"/>
            <w:lang w:val="en-US"/>
          </w:rPr>
          <m:t>T</m:t>
        </m:r>
      </m:oMath>
      <w:r w:rsidR="00A94B6E" w:rsidRPr="00934A64">
        <w:rPr>
          <w:rFonts w:ascii="Times New Roman" w:eastAsiaTheme="minorEastAsia" w:hAnsi="Times New Roman"/>
        </w:rPr>
        <w:t xml:space="preserve"> θα πρέπει να </w:t>
      </w:r>
      <w:r w:rsidR="00A94B6E" w:rsidRPr="00934A64">
        <w:rPr>
          <w:rFonts w:ascii="Times New Roman" w:eastAsiaTheme="minorEastAsia" w:hAnsi="Times New Roman"/>
        </w:rPr>
        <w:lastRenderedPageBreak/>
        <w:t xml:space="preserve">κατασκευάζεται από τον αλγόριθμο </w:t>
      </w:r>
      <w:r w:rsidR="00A94B6E" w:rsidRPr="00934A64">
        <w:rPr>
          <w:rFonts w:ascii="Times New Roman" w:eastAsiaTheme="minorEastAsia" w:hAnsi="Times New Roman"/>
          <w:lang w:val="en-US"/>
        </w:rPr>
        <w:t>DFS</w:t>
      </w:r>
      <w:r w:rsidR="00A94B6E">
        <w:rPr>
          <w:rFonts w:ascii="Times New Roman" w:eastAsiaTheme="minorEastAsia" w:hAnsi="Times New Roman"/>
        </w:rPr>
        <w:t xml:space="preserve"> με αφετηρία την κορυφή </w:t>
      </w:r>
      <m:oMath>
        <m:r>
          <w:rPr>
            <w:rFonts w:ascii="Cambria Math" w:eastAsiaTheme="minorEastAsia" w:hAnsi="Cambria Math"/>
            <w:lang w:val="en-US"/>
          </w:rPr>
          <m:t>s</m:t>
        </m:r>
      </m:oMath>
      <w:r w:rsidR="00A94B6E" w:rsidRPr="00934A64">
        <w:rPr>
          <w:rFonts w:ascii="Times New Roman" w:eastAsiaTheme="minorEastAsia" w:hAnsi="Times New Roman"/>
        </w:rPr>
        <w:t xml:space="preserve">, επιλέγοντας </w:t>
      </w:r>
      <w:r w:rsidR="00A94B6E">
        <w:rPr>
          <w:rFonts w:ascii="Times New Roman" w:eastAsiaTheme="minorEastAsia" w:hAnsi="Times New Roman"/>
        </w:rPr>
        <w:t>κατάλληλα</w:t>
      </w:r>
      <w:r w:rsidR="00A94B6E" w:rsidRPr="00934A64">
        <w:rPr>
          <w:rFonts w:ascii="Times New Roman" w:eastAsiaTheme="minorEastAsia" w:hAnsi="Times New Roman"/>
        </w:rPr>
        <w:t xml:space="preserve"> τη σειρά με την οποία εξετάζονται οι γείτονες κάθε κορυφής</w:t>
      </w:r>
      <w:r w:rsidR="00A94B6E">
        <w:rPr>
          <w:rFonts w:ascii="Times New Roman" w:eastAsiaTheme="minorEastAsia" w:hAnsi="Times New Roman"/>
        </w:rPr>
        <w:t>.</w:t>
      </w:r>
      <w:r w:rsidR="00A94B6E" w:rsidRPr="00934A64">
        <w:rPr>
          <w:rFonts w:ascii="Times New Roman" w:eastAsiaTheme="minorEastAsia" w:hAnsi="Times New Roman"/>
        </w:rPr>
        <w:t xml:space="preserve"> </w:t>
      </w:r>
    </w:p>
    <w:p w:rsidR="00934A64" w:rsidRPr="003B60F1" w:rsidRDefault="003B60F1" w:rsidP="00934A64">
      <w:pPr>
        <w:jc w:val="both"/>
        <w:rPr>
          <w:rFonts w:ascii="Times New Roman" w:hAnsi="Times New Roman"/>
        </w:rPr>
      </w:pPr>
      <w:r w:rsidRPr="00095C0B">
        <w:rPr>
          <w:rFonts w:ascii="Times New Roman" w:hAnsi="Times New Roman"/>
          <w:i/>
        </w:rPr>
        <w:t>(Σ)</w:t>
      </w:r>
      <w:r w:rsidRPr="003B60F1">
        <w:rPr>
          <w:rFonts w:ascii="Times New Roman" w:hAnsi="Times New Roman"/>
        </w:rPr>
        <w:t xml:space="preserve"> </w:t>
      </w:r>
      <w:r w:rsidRPr="00A9448A">
        <w:rPr>
          <w:rFonts w:ascii="Times New Roman" w:hAnsi="Times New Roman"/>
          <w:i/>
        </w:rPr>
        <w:t xml:space="preserve">Για κάθε ακμή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)∈E</m:t>
        </m:r>
      </m:oMath>
      <w:r w:rsidRPr="00A9448A">
        <w:rPr>
          <w:rFonts w:ascii="Times New Roman" w:hAnsi="Times New Roman"/>
          <w:i/>
        </w:rPr>
        <w:t xml:space="preserve">, </w:t>
      </w:r>
      <w:r w:rsidR="00A9448A" w:rsidRPr="00A9448A">
        <w:rPr>
          <w:rFonts w:ascii="Times New Roman" w:eastAsiaTheme="minorEastAsia" w:hAnsi="Times New Roman"/>
          <w:i/>
        </w:rPr>
        <w:t xml:space="preserve">η κορυφή </w:t>
      </w:r>
      <m:oMath>
        <m:r>
          <w:rPr>
            <w:rFonts w:ascii="Cambria Math" w:eastAsiaTheme="minorEastAsia" w:hAnsi="Cambria Math" w:cs="Cambria Math"/>
            <w:lang w:val="en-US"/>
          </w:rPr>
          <m:t>x</m:t>
        </m:r>
      </m:oMath>
      <w:r w:rsidR="00A9448A" w:rsidRPr="00A9448A">
        <w:rPr>
          <w:rFonts w:ascii="Times New Roman" w:eastAsiaTheme="minorEastAsia" w:hAnsi="Times New Roman"/>
          <w:i/>
        </w:rPr>
        <w:t xml:space="preserve"> είναι πρόγονος ή απόγονος της κορυφής </w:t>
      </w:r>
      <m:oMath>
        <m:r>
          <w:rPr>
            <w:rFonts w:ascii="Cambria Math" w:eastAsiaTheme="minorEastAsia" w:hAnsi="Cambria Math"/>
            <w:lang w:val="en-US"/>
          </w:rPr>
          <m:t>y</m:t>
        </m:r>
      </m:oMath>
      <w:r w:rsidR="00A9448A" w:rsidRPr="00A9448A">
        <w:rPr>
          <w:rFonts w:ascii="Times New Roman" w:hAnsi="Times New Roman"/>
          <w:i/>
        </w:rPr>
        <w:t xml:space="preserve"> </w:t>
      </w:r>
      <w:r w:rsidRPr="00A9448A">
        <w:rPr>
          <w:rFonts w:ascii="Times New Roman" w:hAnsi="Times New Roman"/>
          <w:i/>
        </w:rPr>
        <w:t xml:space="preserve">στο </w:t>
      </w:r>
      <m:oMath>
        <m:r>
          <w:rPr>
            <w:rFonts w:ascii="Cambria Math" w:hAnsi="Cambria Math"/>
            <w:lang w:val="en-US"/>
          </w:rPr>
          <m:t>T</m:t>
        </m:r>
      </m:oMath>
      <w:r w:rsidRPr="003B60F1">
        <w:rPr>
          <w:rFonts w:ascii="Times New Roman" w:hAnsi="Times New Roman"/>
        </w:rPr>
        <w:t>.</w:t>
      </w:r>
    </w:p>
    <w:p w:rsidR="003B60F1" w:rsidRPr="00934A64" w:rsidRDefault="003B60F1" w:rsidP="00934A64">
      <w:pPr>
        <w:jc w:val="both"/>
        <w:rPr>
          <w:rFonts w:ascii="Times New Roman" w:hAnsi="Times New Roman"/>
          <w:b/>
        </w:rPr>
      </w:pPr>
    </w:p>
    <w:p w:rsidR="00934A64" w:rsidRPr="00934A64" w:rsidRDefault="00934A64" w:rsidP="00934A64">
      <w:pPr>
        <w:jc w:val="both"/>
        <w:rPr>
          <w:rFonts w:ascii="Times New Roman" w:hAnsi="Times New Roman"/>
          <w:b/>
        </w:rPr>
      </w:pPr>
      <w:r w:rsidRPr="00934A64">
        <w:rPr>
          <w:rFonts w:ascii="Times New Roman" w:hAnsi="Times New Roman"/>
          <w:b/>
        </w:rPr>
        <w:t>Απάντηση</w:t>
      </w:r>
    </w:p>
    <w:p w:rsidR="00934A64" w:rsidRDefault="00934A64" w:rsidP="00934A64">
      <w:pPr>
        <w:jc w:val="both"/>
        <w:rPr>
          <w:rFonts w:ascii="Times New Roman" w:eastAsiaTheme="minorEastAsia" w:hAnsi="Times New Roman"/>
        </w:rPr>
      </w:pPr>
      <w:r w:rsidRPr="00934A64">
        <w:rPr>
          <w:rFonts w:ascii="Times New Roman" w:hAnsi="Times New Roman"/>
        </w:rPr>
        <w:t xml:space="preserve">Ας θεωρήσουμε ένα δέντρο </w:t>
      </w:r>
      <m:oMath>
        <m:r>
          <w:rPr>
            <w:rFonts w:ascii="Cambria Math" w:hAnsi="Cambria Math"/>
          </w:rPr>
          <m:t>Τ</m:t>
        </m:r>
      </m:oMath>
      <w:r w:rsidRPr="00934A64">
        <w:rPr>
          <w:rFonts w:ascii="Times New Roman" w:hAnsi="Times New Roman"/>
        </w:rPr>
        <w:t xml:space="preserve"> ως ριζωμένο, με ρίζα </w:t>
      </w:r>
      <m:oMath>
        <m:r>
          <w:rPr>
            <w:rFonts w:ascii="Cambria Math" w:hAnsi="Cambria Math"/>
          </w:rPr>
          <m:t>s</m:t>
        </m:r>
      </m:oMath>
      <w:r w:rsidRPr="00934A64">
        <w:rPr>
          <w:rFonts w:ascii="Times New Roman" w:eastAsiaTheme="minorEastAsia" w:hAnsi="Times New Roman"/>
        </w:rPr>
        <w:t xml:space="preserve"> μία αυθαίρετα επιλεγμένη (δηλαδή μία οποιαδήποτε) κορυφή του. Ως ριζωμένο, το </w:t>
      </w:r>
      <w:r w:rsidRPr="00934A64">
        <w:rPr>
          <w:rFonts w:ascii="Times New Roman" w:hAnsi="Times New Roman"/>
        </w:rPr>
        <w:t xml:space="preserve">δέντρο </w:t>
      </w:r>
      <m:oMath>
        <m:r>
          <w:rPr>
            <w:rFonts w:ascii="Cambria Math" w:hAnsi="Cambria Math"/>
          </w:rPr>
          <m:t>Τ</m:t>
        </m:r>
      </m:oMath>
      <w:r w:rsidRPr="00934A64">
        <w:rPr>
          <w:rFonts w:ascii="Times New Roman" w:eastAsiaTheme="minorEastAsia" w:hAnsi="Times New Roman"/>
        </w:rPr>
        <w:t xml:space="preserve"> ορίζει μία σχέση προγόνου-απογόνου για κάποια από τα ζεύγη κορυφών, αλλά όχι για όλα. Δηλαδή για δύο κορυφές </w:t>
      </w:r>
      <m:oMath>
        <m:r>
          <w:rPr>
            <w:rFonts w:ascii="Cambria Math" w:hAnsi="Cambria Math"/>
            <w:lang w:val="en-US"/>
          </w:rPr>
          <m:t>x</m:t>
        </m:r>
      </m:oMath>
      <w:r w:rsidR="007B0AF7">
        <w:rPr>
          <w:rFonts w:ascii="Times New Roman" w:eastAsiaTheme="minorEastAsia" w:hAnsi="Times New Roman"/>
        </w:rPr>
        <w:t xml:space="preserve"> και </w:t>
      </w:r>
      <m:oMath>
        <m:r>
          <w:rPr>
            <w:rFonts w:ascii="Cambria Math" w:hAnsi="Cambria Math"/>
            <w:lang w:val="en-US"/>
          </w:rPr>
          <m:t>y</m:t>
        </m:r>
      </m:oMath>
      <w:r w:rsidR="007B0AF7">
        <w:rPr>
          <w:rFonts w:ascii="Times New Roman" w:eastAsiaTheme="minorEastAsia" w:hAnsi="Times New Roman"/>
        </w:rPr>
        <w:t xml:space="preserve">, </w:t>
      </w:r>
      <w:r w:rsidRPr="00934A64">
        <w:rPr>
          <w:rFonts w:ascii="Times New Roman" w:eastAsiaTheme="minorEastAsia" w:hAnsi="Times New Roman"/>
        </w:rPr>
        <w:t>η</w:t>
      </w:r>
      <w:r w:rsidR="007B0AF7">
        <w:rPr>
          <w:rFonts w:ascii="Times New Roman" w:eastAsiaTheme="minorEastAsia" w:hAnsi="Times New Roman"/>
        </w:rPr>
        <w:t xml:space="preserve"> </w:t>
      </w:r>
      <w:r w:rsidRPr="00934A64">
        <w:rPr>
          <w:rFonts w:ascii="Times New Roman" w:eastAsiaTheme="minorEastAsia" w:hAnsi="Times New Roman"/>
        </w:rPr>
        <w:t xml:space="preserve">κορυφή </w:t>
      </w:r>
      <m:oMath>
        <m:r>
          <w:rPr>
            <w:rFonts w:ascii="Cambria Math" w:eastAsiaTheme="minorEastAsia" w:hAnsi="Cambria Math"/>
            <w:lang w:val="en-US"/>
          </w:rPr>
          <m:t>x</m:t>
        </m:r>
      </m:oMath>
      <w:r w:rsidRPr="00934A64">
        <w:rPr>
          <w:rFonts w:ascii="Times New Roman" w:eastAsiaTheme="minorEastAsia" w:hAnsi="Times New Roman"/>
        </w:rPr>
        <w:t xml:space="preserve"> είναι πρόγονος ή απόγονος της κορυφής </w:t>
      </w:r>
      <m:oMath>
        <m:r>
          <w:rPr>
            <w:rFonts w:ascii="Cambria Math" w:eastAsiaTheme="minorEastAsia" w:hAnsi="Cambria Math"/>
            <w:lang w:val="en-US"/>
          </w:rPr>
          <m:t>y</m:t>
        </m:r>
      </m:oMath>
      <w:r w:rsidRPr="00934A64">
        <w:rPr>
          <w:rFonts w:ascii="Times New Roman" w:eastAsiaTheme="minorEastAsia" w:hAnsi="Times New Roman"/>
        </w:rPr>
        <w:t xml:space="preserve"> αν και μόνο αν μπορούμε να μεταβούμε μεταξύ των δύο είτε 'ανεβαίνοντας' ή  'κατεβα</w:t>
      </w:r>
      <w:proofErr w:type="spellStart"/>
      <w:r w:rsidRPr="00934A64">
        <w:rPr>
          <w:rFonts w:ascii="Times New Roman" w:eastAsiaTheme="minorEastAsia" w:hAnsi="Times New Roman"/>
        </w:rPr>
        <w:t>ίνοντας</w:t>
      </w:r>
      <w:proofErr w:type="spellEnd"/>
      <w:r w:rsidRPr="00934A64">
        <w:rPr>
          <w:rFonts w:ascii="Times New Roman" w:eastAsiaTheme="minorEastAsia" w:hAnsi="Times New Roman"/>
        </w:rPr>
        <w:t xml:space="preserve">' στο </w:t>
      </w:r>
      <w:r w:rsidRPr="00934A64">
        <w:rPr>
          <w:rFonts w:ascii="Times New Roman" w:hAnsi="Times New Roman"/>
        </w:rPr>
        <w:t xml:space="preserve">δέντρο </w:t>
      </w:r>
      <m:oMath>
        <m:r>
          <w:rPr>
            <w:rFonts w:ascii="Cambria Math" w:hAnsi="Cambria Math"/>
          </w:rPr>
          <m:t>Τ.</m:t>
        </m:r>
      </m:oMath>
      <w:r w:rsidRPr="00934A64">
        <w:rPr>
          <w:rFonts w:ascii="Times New Roman" w:eastAsiaTheme="minorEastAsia" w:hAnsi="Times New Roman"/>
        </w:rPr>
        <w:t xml:space="preserve"> Ενδεικτικά, για δύο φύλλα του δέντρου η σχέση αυτή δεν ισχύει αφού κανένα από τα δύο δεν είναι πρόγονος ή απόγονος του άλλου.</w:t>
      </w:r>
    </w:p>
    <w:p w:rsidR="00A64822" w:rsidRPr="00934A64" w:rsidRDefault="00A64822" w:rsidP="00BF518A">
      <w:pPr>
        <w:jc w:val="both"/>
        <w:rPr>
          <w:rFonts w:ascii="Times New Roman" w:eastAsiaTheme="minorEastAsia" w:hAnsi="Times New Roman"/>
        </w:rPr>
      </w:pPr>
      <w:r w:rsidRPr="00934A64">
        <w:rPr>
          <w:rFonts w:ascii="Times New Roman" w:eastAsiaTheme="minorEastAsia" w:hAnsi="Times New Roman"/>
        </w:rPr>
        <w:t xml:space="preserve">Ας υποθέσουμε </w:t>
      </w:r>
      <w:r>
        <w:rPr>
          <w:rFonts w:ascii="Times New Roman" w:eastAsiaTheme="minorEastAsia" w:hAnsi="Times New Roman"/>
        </w:rPr>
        <w:t xml:space="preserve">πρώτα </w:t>
      </w:r>
      <w:r w:rsidRPr="00934A64">
        <w:rPr>
          <w:rFonts w:ascii="Times New Roman" w:eastAsiaTheme="minorEastAsia" w:hAnsi="Times New Roman"/>
        </w:rPr>
        <w:t xml:space="preserve">ότι το </w:t>
      </w:r>
      <w:r w:rsidRPr="00934A64">
        <w:rPr>
          <w:rFonts w:ascii="Times New Roman" w:hAnsi="Times New Roman"/>
        </w:rPr>
        <w:t xml:space="preserve">δέντρο </w:t>
      </w:r>
      <m:oMath>
        <m:r>
          <w:rPr>
            <w:rFonts w:ascii="Cambria Math" w:hAnsi="Cambria Math"/>
          </w:rPr>
          <m:t>Τ</m:t>
        </m:r>
      </m:oMath>
      <w:r w:rsidRPr="00934A64">
        <w:rPr>
          <w:rFonts w:ascii="Times New Roman" w:eastAsiaTheme="minorEastAsia" w:hAnsi="Times New Roman"/>
        </w:rPr>
        <w:t xml:space="preserve"> προκύπτει ως </w:t>
      </w:r>
      <w:r w:rsidRPr="00934A64">
        <w:rPr>
          <w:rFonts w:ascii="Times New Roman" w:eastAsiaTheme="minorEastAsia" w:hAnsi="Times New Roman"/>
          <w:lang w:val="en-US"/>
        </w:rPr>
        <w:t>DFS</w:t>
      </w:r>
      <w:r w:rsidRPr="00934A64">
        <w:rPr>
          <w:rFonts w:ascii="Times New Roman" w:eastAsiaTheme="minorEastAsia" w:hAnsi="Times New Roman"/>
        </w:rPr>
        <w:t xml:space="preserve"> δένδρο του </w:t>
      </w:r>
      <m:oMath>
        <m:r>
          <w:rPr>
            <w:rFonts w:ascii="Cambria Math" w:eastAsiaTheme="minorEastAsia" w:hAnsi="Cambria Math"/>
            <w:lang w:val="en-US"/>
          </w:rPr>
          <m:t>G</m:t>
        </m:r>
        <m:r>
          <w:rPr>
            <w:rFonts w:ascii="Cambria Math" w:eastAsiaTheme="minorEastAsia" w:hAnsi="Cambria Math"/>
          </w:rPr>
          <m:t>,</m:t>
        </m:r>
      </m:oMath>
      <w:r w:rsidRPr="00934A64">
        <w:rPr>
          <w:rFonts w:ascii="Times New Roman" w:eastAsiaTheme="minorEastAsia" w:hAnsi="Times New Roman"/>
        </w:rPr>
        <w:t xml:space="preserve"> </w:t>
      </w:r>
      <w:r>
        <w:rPr>
          <w:rFonts w:ascii="Times New Roman" w:eastAsiaTheme="minorEastAsia" w:hAnsi="Times New Roman"/>
        </w:rPr>
        <w:t xml:space="preserve">για </w:t>
      </w:r>
      <w:r w:rsidRPr="00934A64">
        <w:rPr>
          <w:rFonts w:ascii="Times New Roman" w:eastAsiaTheme="minorEastAsia" w:hAnsi="Times New Roman"/>
        </w:rPr>
        <w:t>να δ</w:t>
      </w:r>
      <w:r>
        <w:rPr>
          <w:rFonts w:ascii="Times New Roman" w:eastAsiaTheme="minorEastAsia" w:hAnsi="Times New Roman"/>
        </w:rPr>
        <w:t xml:space="preserve">είξουμε πως η (Σ) είναι </w:t>
      </w:r>
      <w:r w:rsidRPr="00934A64">
        <w:rPr>
          <w:rFonts w:ascii="Times New Roman" w:eastAsiaTheme="minorEastAsia" w:hAnsi="Times New Roman"/>
        </w:rPr>
        <w:t xml:space="preserve">μία αναγκαία συνθήκη. </w:t>
      </w:r>
      <w:r>
        <w:rPr>
          <w:rFonts w:ascii="Times New Roman" w:eastAsiaTheme="minorEastAsia" w:hAnsi="Times New Roman"/>
        </w:rPr>
        <w:t xml:space="preserve">Έστω </w:t>
      </w:r>
      <w:r w:rsidR="00BF518A">
        <w:rPr>
          <w:rFonts w:ascii="Times New Roman" w:eastAsiaTheme="minorEastAsia" w:hAnsi="Times New Roman"/>
        </w:rPr>
        <w:t xml:space="preserve">μια </w:t>
      </w:r>
      <w:r>
        <w:rPr>
          <w:rFonts w:ascii="Times New Roman" w:eastAsiaTheme="minorEastAsia" w:hAnsi="Times New Roman"/>
        </w:rPr>
        <w:t xml:space="preserve">ακμή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Pr>
          <w:rFonts w:ascii="Times New Roman" w:eastAsiaTheme="minorEastAsia" w:hAnsi="Times New Roman"/>
        </w:rPr>
        <w:t xml:space="preserve"> το</w:t>
      </w:r>
      <w:r w:rsidR="00BF518A">
        <w:rPr>
          <w:rFonts w:ascii="Times New Roman" w:eastAsiaTheme="minorEastAsia" w:hAnsi="Times New Roman"/>
        </w:rPr>
        <w:t>υ</w:t>
      </w:r>
      <w:r>
        <w:rPr>
          <w:rFonts w:ascii="Times New Roman" w:eastAsiaTheme="minorEastAsia" w:hAnsi="Times New Roman"/>
        </w:rPr>
        <w:t xml:space="preserve"> </w:t>
      </w:r>
      <m:oMath>
        <m:r>
          <w:rPr>
            <w:rFonts w:ascii="Cambria Math" w:eastAsiaTheme="minorEastAsia" w:hAnsi="Cambria Math"/>
            <w:lang w:val="en-US"/>
          </w:rPr>
          <m:t>G</m:t>
        </m:r>
      </m:oMath>
      <w:r w:rsidR="00BF518A" w:rsidRPr="00BF518A">
        <w:rPr>
          <w:rFonts w:ascii="Times New Roman" w:eastAsiaTheme="minorEastAsia" w:hAnsi="Times New Roman"/>
        </w:rPr>
        <w:t xml:space="preserve">. </w:t>
      </w:r>
      <w:r>
        <w:rPr>
          <w:rFonts w:ascii="Times New Roman" w:eastAsiaTheme="minorEastAsia" w:hAnsi="Times New Roman"/>
        </w:rPr>
        <w:t xml:space="preserve">Ας υποθέσουμε (χωρίς βλάβη της γενικότητας) ότι ο αλγόριθμος </w:t>
      </w:r>
      <w:r>
        <w:rPr>
          <w:rFonts w:ascii="Times New Roman" w:eastAsiaTheme="minorEastAsia" w:hAnsi="Times New Roman"/>
          <w:lang w:val="en-US"/>
        </w:rPr>
        <w:t>DFS</w:t>
      </w:r>
      <w:r w:rsidRPr="00A64822">
        <w:rPr>
          <w:rFonts w:ascii="Times New Roman" w:eastAsiaTheme="minorEastAsia" w:hAnsi="Times New Roman"/>
        </w:rPr>
        <w:t xml:space="preserve"> </w:t>
      </w:r>
      <w:r>
        <w:rPr>
          <w:rFonts w:ascii="Times New Roman" w:eastAsiaTheme="minorEastAsia" w:hAnsi="Times New Roman"/>
        </w:rPr>
        <w:t xml:space="preserve">επισκέφτηκε την </w:t>
      </w:r>
      <m:oMath>
        <m:r>
          <w:rPr>
            <w:rFonts w:ascii="Cambria Math" w:eastAsiaTheme="minorEastAsia" w:hAnsi="Cambria Math"/>
            <w:lang w:val="en-US"/>
          </w:rPr>
          <m:t>x</m:t>
        </m:r>
      </m:oMath>
      <w:r>
        <w:rPr>
          <w:rFonts w:ascii="Times New Roman" w:eastAsiaTheme="minorEastAsia" w:hAnsi="Times New Roman"/>
        </w:rPr>
        <w:t xml:space="preserve"> πριν από την </w:t>
      </w:r>
      <m:oMath>
        <m:r>
          <w:rPr>
            <w:rFonts w:ascii="Cambria Math" w:eastAsiaTheme="minorEastAsia" w:hAnsi="Cambria Math"/>
            <w:lang w:val="en-US"/>
          </w:rPr>
          <m:t>y</m:t>
        </m:r>
      </m:oMath>
      <w:r w:rsidRPr="00A64822">
        <w:rPr>
          <w:rFonts w:ascii="Times New Roman" w:eastAsiaTheme="minorEastAsia" w:hAnsi="Times New Roman"/>
        </w:rPr>
        <w:t xml:space="preserve">. </w:t>
      </w:r>
      <w:r w:rsidR="00BF518A">
        <w:rPr>
          <w:rFonts w:ascii="Times New Roman" w:eastAsiaTheme="minorEastAsia" w:hAnsi="Times New Roman"/>
        </w:rPr>
        <w:t xml:space="preserve">Κατά την εκτέλεση της </w:t>
      </w:r>
      <m:oMath>
        <m:r>
          <w:rPr>
            <w:rFonts w:ascii="Cambria Math" w:eastAsiaTheme="minorEastAsia" w:hAnsi="Cambria Math"/>
            <w:lang w:val="en-US"/>
          </w:rPr>
          <m:t>DFS</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r w:rsidR="00BF518A" w:rsidRPr="00BF518A">
        <w:rPr>
          <w:rFonts w:ascii="Times New Roman" w:eastAsiaTheme="minorEastAsia" w:hAnsi="Times New Roman"/>
        </w:rPr>
        <w:t xml:space="preserve">, </w:t>
      </w:r>
      <w:r w:rsidR="00BF518A">
        <w:rPr>
          <w:rFonts w:ascii="Times New Roman" w:eastAsiaTheme="minorEastAsia" w:hAnsi="Times New Roman"/>
        </w:rPr>
        <w:t xml:space="preserve">ο αλγόριθμος θα εξετάσει κάποια στιγμή την ακμή </w:t>
      </w:r>
      <m:oMath>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m:t>
        </m:r>
      </m:oMath>
      <w:r w:rsidR="00BF518A" w:rsidRPr="00BF518A">
        <w:rPr>
          <w:rFonts w:ascii="Times New Roman" w:eastAsiaTheme="minorEastAsia" w:hAnsi="Times New Roman"/>
        </w:rPr>
        <w:t xml:space="preserve"> </w:t>
      </w:r>
      <w:r w:rsidR="00BF518A">
        <w:rPr>
          <w:rFonts w:ascii="Times New Roman" w:eastAsiaTheme="minorEastAsia" w:hAnsi="Times New Roman"/>
        </w:rPr>
        <w:t xml:space="preserve">στη γραμμή </w:t>
      </w:r>
      <m:oMath>
        <m:r>
          <w:rPr>
            <w:rFonts w:ascii="Cambria Math" w:eastAsiaTheme="minorEastAsia" w:hAnsi="Cambria Math"/>
          </w:rPr>
          <m:t>3</m:t>
        </m:r>
      </m:oMath>
      <w:r w:rsidR="00BF518A">
        <w:rPr>
          <w:rFonts w:ascii="Times New Roman" w:eastAsiaTheme="minorEastAsia" w:hAnsi="Times New Roman"/>
        </w:rPr>
        <w:t xml:space="preserve">. Αν η συνθήκη στη γραμμή </w:t>
      </w:r>
      <m:oMath>
        <m:r>
          <w:rPr>
            <w:rFonts w:ascii="Cambria Math" w:eastAsiaTheme="minorEastAsia" w:hAnsi="Cambria Math"/>
          </w:rPr>
          <m:t>4</m:t>
        </m:r>
      </m:oMath>
      <w:r w:rsidR="00BF518A">
        <w:rPr>
          <w:rFonts w:ascii="Times New Roman" w:eastAsiaTheme="minorEastAsia" w:hAnsi="Times New Roman"/>
        </w:rPr>
        <w:t xml:space="preserve"> ισχύει, τότε η </w:t>
      </w:r>
      <m:oMath>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m:t>
        </m:r>
      </m:oMath>
      <w:r w:rsidR="00BF518A" w:rsidRPr="00BF518A">
        <w:rPr>
          <w:rFonts w:ascii="Times New Roman" w:eastAsiaTheme="minorEastAsia" w:hAnsi="Times New Roman"/>
        </w:rPr>
        <w:t xml:space="preserve"> </w:t>
      </w:r>
      <w:r w:rsidR="00BF518A">
        <w:rPr>
          <w:rFonts w:ascii="Times New Roman" w:eastAsiaTheme="minorEastAsia" w:hAnsi="Times New Roman"/>
        </w:rPr>
        <w:t xml:space="preserve">επιλέγεται στο </w:t>
      </w:r>
      <m:oMath>
        <m:r>
          <w:rPr>
            <w:rFonts w:ascii="Cambria Math" w:eastAsiaTheme="minorEastAsia" w:hAnsi="Cambria Math"/>
            <w:lang w:val="en-US"/>
          </w:rPr>
          <m:t>T</m:t>
        </m:r>
      </m:oMath>
      <w:r w:rsidR="00BF518A" w:rsidRPr="00BF518A">
        <w:rPr>
          <w:rFonts w:ascii="Times New Roman" w:eastAsiaTheme="minorEastAsia" w:hAnsi="Times New Roman"/>
        </w:rPr>
        <w:t xml:space="preserve"> </w:t>
      </w:r>
      <w:r w:rsidR="00BF518A">
        <w:rPr>
          <w:rFonts w:ascii="Times New Roman" w:eastAsiaTheme="minorEastAsia" w:hAnsi="Times New Roman"/>
        </w:rPr>
        <w:t xml:space="preserve">και η κορυφή γίνεται γονέας (άρα και πρόγονος) της </w:t>
      </w:r>
      <m:oMath>
        <m:r>
          <w:rPr>
            <w:rFonts w:ascii="Cambria Math" w:eastAsiaTheme="minorEastAsia" w:hAnsi="Cambria Math"/>
            <w:lang w:val="en-US"/>
          </w:rPr>
          <m:t>y</m:t>
        </m:r>
      </m:oMath>
      <w:r w:rsidR="00BF518A" w:rsidRPr="00BF518A">
        <w:rPr>
          <w:rFonts w:ascii="Times New Roman" w:eastAsiaTheme="minorEastAsia" w:hAnsi="Times New Roman"/>
        </w:rPr>
        <w:t xml:space="preserve">. </w:t>
      </w:r>
      <w:r w:rsidR="00BF518A">
        <w:rPr>
          <w:rFonts w:ascii="Times New Roman" w:eastAsiaTheme="minorEastAsia" w:hAnsi="Times New Roman"/>
        </w:rPr>
        <w:t xml:space="preserve">Διαφορετικά, τη χρονική στιγμή που εξετάζεται η ακμή </w:t>
      </w:r>
      <m:oMath>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m:t>
        </m:r>
      </m:oMath>
      <w:r w:rsidR="00BF518A" w:rsidRPr="00BF518A">
        <w:rPr>
          <w:rFonts w:ascii="Times New Roman" w:eastAsiaTheme="minorEastAsia" w:hAnsi="Times New Roman"/>
        </w:rPr>
        <w:t>,</w:t>
      </w:r>
      <w:r w:rsidR="00BF518A">
        <w:rPr>
          <w:rFonts w:ascii="Times New Roman" w:eastAsiaTheme="minorEastAsia" w:hAnsi="Times New Roman"/>
        </w:rPr>
        <w:t xml:space="preserve"> η </w:t>
      </w:r>
      <w:r w:rsidR="00BF518A">
        <w:rPr>
          <w:rFonts w:ascii="Times New Roman" w:eastAsiaTheme="minorEastAsia" w:hAnsi="Times New Roman"/>
          <w:lang w:val="en-US"/>
        </w:rPr>
        <w:t>DFS</w:t>
      </w:r>
      <w:r w:rsidR="00BF518A" w:rsidRPr="00BF518A">
        <w:rPr>
          <w:rFonts w:ascii="Times New Roman" w:eastAsiaTheme="minorEastAsia" w:hAnsi="Times New Roman"/>
        </w:rPr>
        <w:t xml:space="preserve"> </w:t>
      </w:r>
      <w:r w:rsidR="00BF518A">
        <w:rPr>
          <w:rFonts w:ascii="Times New Roman" w:eastAsiaTheme="minorEastAsia" w:hAnsi="Times New Roman"/>
        </w:rPr>
        <w:t xml:space="preserve">έχει ήδη επισκεφθεί την κορυφή </w:t>
      </w:r>
      <m:oMath>
        <m:r>
          <w:rPr>
            <w:rFonts w:ascii="Cambria Math" w:eastAsiaTheme="minorEastAsia" w:hAnsi="Cambria Math"/>
            <w:lang w:val="en-US"/>
          </w:rPr>
          <m:t>y</m:t>
        </m:r>
      </m:oMath>
      <w:r w:rsidR="00BF518A" w:rsidRPr="00BF518A">
        <w:rPr>
          <w:rFonts w:ascii="Times New Roman" w:eastAsiaTheme="minorEastAsia" w:hAnsi="Times New Roman"/>
        </w:rPr>
        <w:t>.</w:t>
      </w:r>
      <w:r w:rsidR="00BF518A">
        <w:rPr>
          <w:rFonts w:ascii="Times New Roman" w:eastAsiaTheme="minorEastAsia" w:hAnsi="Times New Roman"/>
        </w:rPr>
        <w:t xml:space="preserve"> Αφού η </w:t>
      </w:r>
      <w:r w:rsidR="00BF518A">
        <w:rPr>
          <w:rFonts w:ascii="Times New Roman" w:eastAsiaTheme="minorEastAsia" w:hAnsi="Times New Roman"/>
          <w:lang w:val="en-US"/>
        </w:rPr>
        <w:t>DFS</w:t>
      </w:r>
      <w:r w:rsidR="00BF518A" w:rsidRPr="00BF518A">
        <w:rPr>
          <w:rFonts w:ascii="Times New Roman" w:eastAsiaTheme="minorEastAsia" w:hAnsi="Times New Roman"/>
        </w:rPr>
        <w:t xml:space="preserve"> </w:t>
      </w:r>
      <w:r w:rsidR="00BF518A">
        <w:rPr>
          <w:rFonts w:ascii="Times New Roman" w:eastAsiaTheme="minorEastAsia" w:hAnsi="Times New Roman"/>
        </w:rPr>
        <w:t xml:space="preserve">επισκέφθηκε πρώτα την </w:t>
      </w:r>
      <m:oMath>
        <m:r>
          <w:rPr>
            <w:rFonts w:ascii="Cambria Math" w:eastAsiaTheme="minorEastAsia" w:hAnsi="Cambria Math"/>
            <w:lang w:val="en-US"/>
          </w:rPr>
          <m:t>x</m:t>
        </m:r>
      </m:oMath>
      <w:r w:rsidR="00BF518A" w:rsidRPr="00BF518A">
        <w:rPr>
          <w:rFonts w:ascii="Times New Roman" w:eastAsiaTheme="minorEastAsia" w:hAnsi="Times New Roman"/>
        </w:rPr>
        <w:t xml:space="preserve"> </w:t>
      </w:r>
      <w:r w:rsidR="00BF518A">
        <w:rPr>
          <w:rFonts w:ascii="Times New Roman" w:eastAsiaTheme="minorEastAsia" w:hAnsi="Times New Roman"/>
        </w:rPr>
        <w:t xml:space="preserve">και μετά την </w:t>
      </w:r>
      <m:oMath>
        <m:r>
          <w:rPr>
            <w:rFonts w:ascii="Cambria Math" w:eastAsiaTheme="minorEastAsia" w:hAnsi="Cambria Math"/>
            <w:lang w:val="en-US"/>
          </w:rPr>
          <m:t>y</m:t>
        </m:r>
      </m:oMath>
      <w:r w:rsidR="00BF518A">
        <w:rPr>
          <w:rFonts w:ascii="Times New Roman" w:eastAsiaTheme="minorEastAsia" w:hAnsi="Times New Roman"/>
        </w:rPr>
        <w:t xml:space="preserve">, η επίσκεψη στην </w:t>
      </w:r>
      <m:oMath>
        <m:r>
          <w:rPr>
            <w:rFonts w:ascii="Cambria Math" w:eastAsiaTheme="minorEastAsia" w:hAnsi="Cambria Math"/>
            <w:lang w:val="en-US"/>
          </w:rPr>
          <m:t>y</m:t>
        </m:r>
      </m:oMath>
      <w:r w:rsidR="00BF518A" w:rsidRPr="00BF518A">
        <w:rPr>
          <w:rFonts w:ascii="Times New Roman" w:eastAsiaTheme="minorEastAsia" w:hAnsi="Times New Roman"/>
        </w:rPr>
        <w:t xml:space="preserve"> </w:t>
      </w:r>
      <w:r w:rsidR="00BF518A">
        <w:rPr>
          <w:rFonts w:ascii="Times New Roman" w:eastAsiaTheme="minorEastAsia" w:hAnsi="Times New Roman"/>
        </w:rPr>
        <w:t xml:space="preserve">συνέβη προτού ολοκληρωθεί η </w:t>
      </w:r>
      <m:oMath>
        <m:r>
          <w:rPr>
            <w:rFonts w:ascii="Cambria Math" w:eastAsiaTheme="minorEastAsia" w:hAnsi="Cambria Math"/>
            <w:lang w:val="en-US"/>
          </w:rPr>
          <m:t>DFS</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r w:rsidR="00BF518A">
        <w:rPr>
          <w:rFonts w:ascii="Times New Roman" w:eastAsiaTheme="minorEastAsia" w:hAnsi="Times New Roman"/>
        </w:rPr>
        <w:t xml:space="preserve">. </w:t>
      </w:r>
      <w:r w:rsidR="000E77CA">
        <w:rPr>
          <w:rFonts w:ascii="Times New Roman" w:eastAsiaTheme="minorEastAsia" w:hAnsi="Times New Roman"/>
        </w:rPr>
        <w:t xml:space="preserve">Επομένως, η </w:t>
      </w:r>
      <m:oMath>
        <m:r>
          <w:rPr>
            <w:rFonts w:ascii="Cambria Math" w:eastAsiaTheme="minorEastAsia" w:hAnsi="Cambria Math"/>
            <w:lang w:val="en-US"/>
          </w:rPr>
          <m:t>x</m:t>
        </m:r>
      </m:oMath>
      <w:r w:rsidR="000E77CA" w:rsidRPr="000E77CA">
        <w:rPr>
          <w:rFonts w:ascii="Times New Roman" w:eastAsiaTheme="minorEastAsia" w:hAnsi="Times New Roman"/>
        </w:rPr>
        <w:t xml:space="preserve"> </w:t>
      </w:r>
      <w:r w:rsidR="000E77CA">
        <w:rPr>
          <w:rFonts w:ascii="Times New Roman" w:eastAsiaTheme="minorEastAsia" w:hAnsi="Times New Roman"/>
        </w:rPr>
        <w:t xml:space="preserve">είναι πρόγονος της </w:t>
      </w:r>
      <m:oMath>
        <m:r>
          <w:rPr>
            <w:rFonts w:ascii="Cambria Math" w:eastAsiaTheme="minorEastAsia" w:hAnsi="Cambria Math"/>
            <w:lang w:val="en-US"/>
          </w:rPr>
          <m:t>y</m:t>
        </m:r>
      </m:oMath>
      <w:r w:rsidR="000E77CA" w:rsidRPr="009169D9">
        <w:rPr>
          <w:rFonts w:ascii="Times New Roman" w:eastAsiaTheme="minorEastAsia" w:hAnsi="Times New Roman"/>
        </w:rPr>
        <w:t xml:space="preserve"> </w:t>
      </w:r>
      <w:r w:rsidR="000E77CA">
        <w:rPr>
          <w:rFonts w:ascii="Times New Roman" w:eastAsiaTheme="minorEastAsia" w:hAnsi="Times New Roman"/>
        </w:rPr>
        <w:t xml:space="preserve">στο </w:t>
      </w:r>
      <m:oMath>
        <m:r>
          <w:rPr>
            <w:rFonts w:ascii="Cambria Math" w:eastAsiaTheme="minorEastAsia" w:hAnsi="Cambria Math"/>
            <w:lang w:val="en-US"/>
          </w:rPr>
          <m:t>T</m:t>
        </m:r>
      </m:oMath>
      <w:r w:rsidR="000E77CA" w:rsidRPr="000E77CA">
        <w:rPr>
          <w:rFonts w:ascii="Times New Roman" w:eastAsiaTheme="minorEastAsia" w:hAnsi="Times New Roman"/>
        </w:rPr>
        <w:t>.</w:t>
      </w:r>
    </w:p>
    <w:p w:rsidR="0004591D" w:rsidRPr="00E82754" w:rsidRDefault="00934A64" w:rsidP="00E82754">
      <w:pPr>
        <w:jc w:val="both"/>
        <w:rPr>
          <w:rFonts w:ascii="Times New Roman" w:eastAsiaTheme="minorEastAsia" w:hAnsi="Times New Roman"/>
          <w:i/>
        </w:rPr>
      </w:pPr>
      <w:r w:rsidRPr="00934A64">
        <w:rPr>
          <w:rFonts w:ascii="Times New Roman" w:eastAsiaTheme="minorEastAsia" w:hAnsi="Times New Roman"/>
        </w:rPr>
        <w:t>Αποδεικνύουμε</w:t>
      </w:r>
      <w:r w:rsidR="007B0AF7" w:rsidRPr="007B0AF7">
        <w:rPr>
          <w:rFonts w:ascii="Times New Roman" w:eastAsiaTheme="minorEastAsia" w:hAnsi="Times New Roman"/>
        </w:rPr>
        <w:t xml:space="preserve"> </w:t>
      </w:r>
      <w:r w:rsidR="00A64822">
        <w:rPr>
          <w:rFonts w:ascii="Times New Roman" w:eastAsiaTheme="minorEastAsia" w:hAnsi="Times New Roman"/>
        </w:rPr>
        <w:t>τώρα</w:t>
      </w:r>
      <w:r w:rsidR="007B0AF7">
        <w:rPr>
          <w:rFonts w:ascii="Times New Roman" w:eastAsiaTheme="minorEastAsia" w:hAnsi="Times New Roman"/>
        </w:rPr>
        <w:t xml:space="preserve"> ότι </w:t>
      </w:r>
      <w:r w:rsidRPr="00934A64">
        <w:rPr>
          <w:rFonts w:ascii="Times New Roman" w:eastAsiaTheme="minorEastAsia" w:hAnsi="Times New Roman"/>
        </w:rPr>
        <w:t xml:space="preserve">η συνθήκη </w:t>
      </w:r>
      <w:r w:rsidR="007B0AF7">
        <w:rPr>
          <w:rFonts w:ascii="Times New Roman" w:eastAsiaTheme="minorEastAsia" w:hAnsi="Times New Roman"/>
        </w:rPr>
        <w:t xml:space="preserve">(Σ) </w:t>
      </w:r>
      <w:r w:rsidRPr="00934A64">
        <w:rPr>
          <w:rFonts w:ascii="Times New Roman" w:eastAsiaTheme="minorEastAsia" w:hAnsi="Times New Roman"/>
        </w:rPr>
        <w:t xml:space="preserve">είναι και ικανή, ότι δηλαδή αν ισχύει για ένα </w:t>
      </w:r>
      <w:r w:rsidRPr="00934A64">
        <w:rPr>
          <w:rFonts w:ascii="Times New Roman" w:hAnsi="Times New Roman"/>
        </w:rPr>
        <w:t xml:space="preserve">δέντρο </w:t>
      </w:r>
      <m:oMath>
        <m:r>
          <w:rPr>
            <w:rFonts w:ascii="Cambria Math" w:hAnsi="Cambria Math"/>
          </w:rPr>
          <m:t>Τ</m:t>
        </m:r>
      </m:oMath>
      <w:r w:rsidR="00095C0B" w:rsidRPr="00095C0B">
        <w:rPr>
          <w:rFonts w:ascii="Times New Roman" w:hAnsi="Times New Roman"/>
        </w:rPr>
        <w:t xml:space="preserve"> </w:t>
      </w:r>
      <w:r w:rsidR="00095C0B">
        <w:rPr>
          <w:rFonts w:ascii="Times New Roman" w:hAnsi="Times New Roman"/>
        </w:rPr>
        <w:t xml:space="preserve">με ρίζα της </w:t>
      </w:r>
      <m:oMath>
        <m:r>
          <w:rPr>
            <w:rFonts w:ascii="Cambria Math" w:hAnsi="Cambria Math"/>
            <w:lang w:val="en-US"/>
          </w:rPr>
          <m:t>s</m:t>
        </m:r>
      </m:oMath>
      <w:r w:rsidR="00095C0B" w:rsidRPr="00095C0B">
        <w:rPr>
          <w:rFonts w:ascii="Times New Roman" w:hAnsi="Times New Roman"/>
        </w:rPr>
        <w:t>,</w:t>
      </w:r>
      <w:r w:rsidRPr="00934A64">
        <w:rPr>
          <w:rFonts w:ascii="Times New Roman" w:eastAsiaTheme="minorEastAsia" w:hAnsi="Times New Roman"/>
        </w:rPr>
        <w:t xml:space="preserve"> τότε αυτό μπορεί να προκύψει ως </w:t>
      </w:r>
      <w:r w:rsidRPr="00934A64">
        <w:rPr>
          <w:rFonts w:ascii="Times New Roman" w:eastAsiaTheme="minorEastAsia" w:hAnsi="Times New Roman"/>
          <w:lang w:val="en-US"/>
        </w:rPr>
        <w:t>DFS</w:t>
      </w:r>
      <w:r w:rsidRPr="00934A64">
        <w:rPr>
          <w:rFonts w:ascii="Times New Roman" w:eastAsiaTheme="minorEastAsia" w:hAnsi="Times New Roman"/>
        </w:rPr>
        <w:t xml:space="preserve"> δένδρο του </w:t>
      </w:r>
      <m:oMath>
        <m:r>
          <w:rPr>
            <w:rFonts w:ascii="Cambria Math" w:eastAsiaTheme="minorEastAsia" w:hAnsi="Cambria Math"/>
            <w:lang w:val="en-US"/>
          </w:rPr>
          <m:t>G</m:t>
        </m:r>
      </m:oMath>
      <w:r w:rsidR="00095C0B" w:rsidRPr="00095C0B">
        <w:rPr>
          <w:rFonts w:ascii="Times New Roman" w:eastAsiaTheme="minorEastAsia" w:hAnsi="Times New Roman"/>
        </w:rPr>
        <w:t xml:space="preserve"> </w:t>
      </w:r>
      <w:r w:rsidR="00095C0B">
        <w:rPr>
          <w:rFonts w:ascii="Times New Roman" w:eastAsiaTheme="minorEastAsia" w:hAnsi="Times New Roman"/>
        </w:rPr>
        <w:t xml:space="preserve">με αφετηρία την </w:t>
      </w:r>
      <m:oMath>
        <m:r>
          <w:rPr>
            <w:rFonts w:ascii="Cambria Math" w:eastAsiaTheme="minorEastAsia" w:hAnsi="Cambria Math"/>
            <w:lang w:val="en-US"/>
          </w:rPr>
          <m:t>s</m:t>
        </m:r>
      </m:oMath>
      <w:r w:rsidR="00095C0B" w:rsidRPr="00095C0B">
        <w:rPr>
          <w:rFonts w:ascii="Times New Roman" w:eastAsiaTheme="minorEastAsia" w:hAnsi="Times New Roman"/>
        </w:rPr>
        <w:t>.</w:t>
      </w:r>
      <w:r w:rsidRPr="00934A64">
        <w:rPr>
          <w:rFonts w:ascii="Times New Roman" w:eastAsiaTheme="minorEastAsia" w:hAnsi="Times New Roman"/>
        </w:rPr>
        <w:t xml:space="preserve"> Πράγματι ας εκτελέσουμε τον </w:t>
      </w:r>
      <w:r w:rsidRPr="00934A64">
        <w:rPr>
          <w:rFonts w:ascii="Times New Roman" w:eastAsiaTheme="minorEastAsia" w:hAnsi="Times New Roman"/>
          <w:lang w:val="en-US"/>
        </w:rPr>
        <w:t>DFS</w:t>
      </w:r>
      <w:r w:rsidRPr="00934A64">
        <w:rPr>
          <w:rFonts w:ascii="Times New Roman" w:eastAsiaTheme="minorEastAsia" w:hAnsi="Times New Roman"/>
        </w:rPr>
        <w:t xml:space="preserve"> αλγόριθμο με μία σειρά η οποία δεν παραβιάζει τη σχέση προγόνου-απογόνου </w:t>
      </w:r>
      <w:r w:rsidR="00095C0B">
        <w:rPr>
          <w:rFonts w:ascii="Times New Roman" w:eastAsiaTheme="minorEastAsia" w:hAnsi="Times New Roman"/>
        </w:rPr>
        <w:t>στο</w:t>
      </w:r>
      <w:r w:rsidRPr="00934A64">
        <w:rPr>
          <w:rFonts w:ascii="Times New Roman" w:hAnsi="Times New Roman"/>
        </w:rPr>
        <w:t xml:space="preserve"> </w:t>
      </w:r>
      <m:oMath>
        <m:r>
          <w:rPr>
            <w:rFonts w:ascii="Cambria Math" w:hAnsi="Cambria Math"/>
          </w:rPr>
          <m:t>Τ</m:t>
        </m:r>
      </m:oMath>
      <w:r w:rsidRPr="00934A64">
        <w:rPr>
          <w:rFonts w:ascii="Times New Roman" w:eastAsiaTheme="minorEastAsia" w:hAnsi="Times New Roman"/>
        </w:rPr>
        <w:t xml:space="preserve">, δηλαδή δεν υπάρχουν στη σειρά εκτέλεσης του αλγορίθμου δύο κορυφές </w:t>
      </w:r>
      <m:oMath>
        <m:r>
          <w:rPr>
            <w:rFonts w:ascii="Cambria Math" w:hAnsi="Cambria Math"/>
            <w:lang w:val="en-US"/>
          </w:rPr>
          <m:t>x</m:t>
        </m:r>
        <m:r>
          <w:rPr>
            <w:rFonts w:ascii="Cambria Math" w:hAnsi="Cambria Math"/>
          </w:rPr>
          <m:t>,</m:t>
        </m:r>
        <m:r>
          <w:rPr>
            <w:rFonts w:ascii="Cambria Math" w:hAnsi="Cambria Math"/>
            <w:lang w:val="en-US"/>
          </w:rPr>
          <m:t>y</m:t>
        </m:r>
      </m:oMath>
      <w:r w:rsidRPr="00934A64">
        <w:rPr>
          <w:rFonts w:ascii="Times New Roman" w:eastAsiaTheme="minorEastAsia" w:hAnsi="Times New Roman"/>
        </w:rPr>
        <w:t xml:space="preserve"> όπου η κορυφή </w:t>
      </w:r>
      <m:oMath>
        <m:r>
          <w:rPr>
            <w:rFonts w:ascii="Cambria Math" w:eastAsiaTheme="minorEastAsia" w:hAnsi="Cambria Math"/>
            <w:lang w:val="en-US"/>
          </w:rPr>
          <m:t>x</m:t>
        </m:r>
      </m:oMath>
      <w:r w:rsidRPr="00934A64">
        <w:rPr>
          <w:rFonts w:ascii="Times New Roman" w:eastAsiaTheme="minorEastAsia" w:hAnsi="Times New Roman"/>
        </w:rPr>
        <w:t xml:space="preserve"> είναι πρόγονος της κορυφής </w:t>
      </w:r>
      <m:oMath>
        <m:r>
          <w:rPr>
            <w:rFonts w:ascii="Cambria Math" w:eastAsiaTheme="minorEastAsia" w:hAnsi="Cambria Math"/>
            <w:lang w:val="en-US"/>
          </w:rPr>
          <m:t>y</m:t>
        </m:r>
      </m:oMath>
      <w:r w:rsidRPr="00934A64">
        <w:rPr>
          <w:rFonts w:ascii="Times New Roman" w:eastAsiaTheme="minorEastAsia" w:hAnsi="Times New Roman"/>
        </w:rPr>
        <w:t xml:space="preserve"> στο </w:t>
      </w:r>
      <m:oMath>
        <m:r>
          <w:rPr>
            <w:rFonts w:ascii="Cambria Math" w:hAnsi="Cambria Math"/>
          </w:rPr>
          <m:t>Τ</m:t>
        </m:r>
      </m:oMath>
      <w:r w:rsidRPr="00934A64">
        <w:rPr>
          <w:rFonts w:ascii="Times New Roman" w:eastAsiaTheme="minorEastAsia" w:hAnsi="Times New Roman"/>
        </w:rPr>
        <w:t xml:space="preserve"> αλλά εμφανίζεται μετά από την </w:t>
      </w:r>
      <m:oMath>
        <m:r>
          <w:rPr>
            <w:rFonts w:ascii="Cambria Math" w:eastAsiaTheme="minorEastAsia" w:hAnsi="Cambria Math"/>
            <w:lang w:val="en-US"/>
          </w:rPr>
          <m:t>y</m:t>
        </m:r>
      </m:oMath>
      <w:r w:rsidRPr="00934A64">
        <w:rPr>
          <w:rFonts w:ascii="Times New Roman" w:eastAsiaTheme="minorEastAsia" w:hAnsi="Times New Roman"/>
        </w:rPr>
        <w:t xml:space="preserve"> στη σειρά εκτέλεσής του. Στην ίδια σειρά, μπορούμε να εξετάσουμε τους γείτονες μίας κορυφής </w:t>
      </w:r>
      <m:oMath>
        <m:r>
          <w:rPr>
            <w:rFonts w:ascii="Cambria Math" w:eastAsiaTheme="minorEastAsia" w:hAnsi="Cambria Math"/>
            <w:lang w:val="en-US"/>
          </w:rPr>
          <m:t>x</m:t>
        </m:r>
      </m:oMath>
      <w:r w:rsidRPr="00934A64">
        <w:rPr>
          <w:rFonts w:ascii="Times New Roman" w:eastAsiaTheme="minorEastAsia" w:hAnsi="Times New Roman"/>
        </w:rPr>
        <w:t xml:space="preserve"> με τρόπο όπου κάθε κορυφή </w:t>
      </w:r>
      <m:oMath>
        <m:r>
          <w:rPr>
            <w:rFonts w:ascii="Cambria Math" w:hAnsi="Cambria Math"/>
            <w:lang w:val="en-US"/>
          </w:rPr>
          <m:t>y</m:t>
        </m:r>
      </m:oMath>
      <w:r w:rsidRPr="00934A64">
        <w:rPr>
          <w:rFonts w:ascii="Times New Roman" w:eastAsiaTheme="minorEastAsia" w:hAnsi="Times New Roman"/>
        </w:rPr>
        <w:t xml:space="preserve"> τέτοια ώστε η ακμή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Pr="00934A64">
        <w:rPr>
          <w:rFonts w:ascii="Times New Roman" w:eastAsiaTheme="minorEastAsia" w:hAnsi="Times New Roman"/>
          <w:i/>
        </w:rPr>
        <w:t xml:space="preserve"> </w:t>
      </w:r>
      <w:r w:rsidRPr="00934A64">
        <w:rPr>
          <w:rFonts w:ascii="Times New Roman" w:eastAsiaTheme="minorEastAsia" w:hAnsi="Times New Roman"/>
        </w:rPr>
        <w:t xml:space="preserve">δεν ανήκει στο </w:t>
      </w:r>
      <m:oMath>
        <m:r>
          <w:rPr>
            <w:rFonts w:ascii="Cambria Math" w:eastAsiaTheme="minorEastAsia" w:hAnsi="Cambria Math"/>
            <w:lang w:val="en-US"/>
          </w:rPr>
          <m:t>T</m:t>
        </m:r>
      </m:oMath>
      <w:r w:rsidRPr="00934A64">
        <w:rPr>
          <w:rFonts w:ascii="Times New Roman" w:eastAsiaTheme="minorEastAsia" w:hAnsi="Times New Roman"/>
        </w:rPr>
        <w:t xml:space="preserve"> να εξετάζεται μετά από τις κορυφές-γείτονες της </w:t>
      </w:r>
      <m:oMath>
        <m:r>
          <w:rPr>
            <w:rFonts w:ascii="Cambria Math" w:eastAsiaTheme="minorEastAsia" w:hAnsi="Cambria Math"/>
            <w:lang w:val="en-US"/>
          </w:rPr>
          <m:t>x</m:t>
        </m:r>
      </m:oMath>
      <w:r w:rsidRPr="00934A64">
        <w:rPr>
          <w:rFonts w:ascii="Times New Roman" w:eastAsiaTheme="minorEastAsia" w:hAnsi="Times New Roman"/>
        </w:rPr>
        <w:t xml:space="preserve"> οι οποίες συνδέονται με τη </w:t>
      </w:r>
      <m:oMath>
        <m:r>
          <w:rPr>
            <w:rFonts w:ascii="Cambria Math" w:eastAsiaTheme="minorEastAsia" w:hAnsi="Cambria Math"/>
            <w:lang w:val="en-US"/>
          </w:rPr>
          <m:t>x</m:t>
        </m:r>
      </m:oMath>
      <w:r>
        <w:rPr>
          <w:rFonts w:ascii="Times New Roman" w:eastAsiaTheme="minorEastAsia" w:hAnsi="Times New Roman"/>
        </w:rPr>
        <w:t xml:space="preserve"> στο</w:t>
      </w:r>
      <w:r w:rsidRPr="00934A64">
        <w:rPr>
          <w:rFonts w:ascii="Times New Roman" w:eastAsiaTheme="minorEastAsia" w:hAnsi="Times New Roman"/>
        </w:rPr>
        <w:t xml:space="preserve"> </w:t>
      </w:r>
      <m:oMath>
        <m:r>
          <w:rPr>
            <w:rFonts w:ascii="Cambria Math" w:eastAsiaTheme="minorEastAsia" w:hAnsi="Cambria Math"/>
            <w:lang w:val="en-US"/>
          </w:rPr>
          <m:t>T</m:t>
        </m:r>
      </m:oMath>
      <w:r w:rsidRPr="00934A64">
        <w:rPr>
          <w:rFonts w:ascii="Times New Roman" w:eastAsiaTheme="minorEastAsia" w:hAnsi="Times New Roman"/>
        </w:rPr>
        <w:t xml:space="preserve">. Προκύπτει σχετικά εύκολα από τη μορφή του αλγορίθμου ότι η επιλογή κορυφών θα οδηγήσει στη δημιουργία του δέντρου </w:t>
      </w:r>
      <m:oMath>
        <m:r>
          <w:rPr>
            <w:rFonts w:ascii="Cambria Math" w:eastAsiaTheme="minorEastAsia" w:hAnsi="Cambria Math"/>
            <w:lang w:val="en-US"/>
          </w:rPr>
          <m:t>T</m:t>
        </m:r>
      </m:oMath>
      <w:r w:rsidRPr="00934A64">
        <w:rPr>
          <w:rFonts w:ascii="Times New Roman" w:eastAsiaTheme="minorEastAsia" w:hAnsi="Times New Roman"/>
        </w:rPr>
        <w:t>.</w:t>
      </w:r>
    </w:p>
    <w:p w:rsidR="006E73CD" w:rsidRDefault="006E73CD">
      <w:pPr>
        <w:spacing w:before="0" w:after="0" w:line="240" w:lineRule="auto"/>
        <w:rPr>
          <w:rFonts w:ascii="Times New Roman" w:hAnsi="Times New Roman"/>
          <w:sz w:val="28"/>
        </w:rPr>
      </w:pPr>
    </w:p>
    <w:p w:rsidR="00591C57" w:rsidRDefault="00591C57">
      <w:pPr>
        <w:jc w:val="both"/>
        <w:rPr>
          <w:rFonts w:ascii="Times New Roman" w:hAnsi="Times New Roman"/>
          <w:sz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12142E" w:rsidRPr="0012142E" w:rsidRDefault="0012142E" w:rsidP="0012142E">
      <w:pPr>
        <w:jc w:val="both"/>
        <w:rPr>
          <w:rFonts w:ascii="Times New Roman" w:hAnsi="Times New Roman"/>
          <w:i/>
          <w:color w:val="000000"/>
        </w:rPr>
      </w:pPr>
      <w:r>
        <w:rPr>
          <w:rFonts w:ascii="Times New Roman" w:hAnsi="Times New Roman"/>
          <w:i/>
          <w:color w:val="000000"/>
        </w:rPr>
        <w:t>Το ζητούμε</w:t>
      </w:r>
      <w:r w:rsidRPr="0012142E">
        <w:rPr>
          <w:rFonts w:ascii="Times New Roman" w:hAnsi="Times New Roman"/>
          <w:i/>
          <w:color w:val="000000"/>
        </w:rPr>
        <w:t xml:space="preserve">νο στο ερώτημα αυτό είναι η εξάσκηση στις ιδιότητες των </w:t>
      </w:r>
      <w:r w:rsidR="001C734B">
        <w:rPr>
          <w:rFonts w:ascii="Times New Roman" w:hAnsi="Times New Roman"/>
          <w:i/>
          <w:color w:val="000000"/>
        </w:rPr>
        <w:t xml:space="preserve">ελάχιστων </w:t>
      </w:r>
      <w:r w:rsidRPr="0012142E">
        <w:rPr>
          <w:rFonts w:ascii="Times New Roman" w:hAnsi="Times New Roman"/>
          <w:i/>
          <w:color w:val="000000"/>
        </w:rPr>
        <w:t>συνδετικών δέντρων.</w:t>
      </w:r>
    </w:p>
    <w:p w:rsidR="00A3276C" w:rsidRPr="00E518A2" w:rsidRDefault="00A3276C" w:rsidP="00A3276C">
      <w:pPr>
        <w:widowControl w:val="0"/>
        <w:autoSpaceDE w:val="0"/>
        <w:autoSpaceDN w:val="0"/>
        <w:adjustRightInd w:val="0"/>
        <w:spacing w:before="0" w:after="240" w:line="260" w:lineRule="atLeast"/>
        <w:rPr>
          <w:rFonts w:ascii="Times" w:hAnsi="Times" w:cs="Times"/>
          <w:b/>
          <w:lang w:eastAsia="en-US"/>
        </w:rPr>
      </w:pPr>
      <w:r w:rsidRPr="00E518A2">
        <w:rPr>
          <w:rFonts w:ascii="Times" w:hAnsi="Times" w:cs="Times"/>
          <w:b/>
          <w:color w:val="B00004"/>
          <w:sz w:val="22"/>
          <w:szCs w:val="22"/>
          <w:lang w:eastAsia="en-US"/>
        </w:rPr>
        <w:t>Συνοδευτικές ασκήσεις παλαιοτέρων ετών: #</w:t>
      </w:r>
      <w:r w:rsidR="00A3717F" w:rsidRPr="00C671E9">
        <w:rPr>
          <w:rFonts w:ascii="Times" w:hAnsi="Times" w:cs="Times"/>
          <w:b/>
          <w:color w:val="B00004"/>
          <w:sz w:val="22"/>
          <w:szCs w:val="22"/>
          <w:lang w:eastAsia="en-US"/>
        </w:rPr>
        <w:t>3</w:t>
      </w:r>
      <w:r w:rsidRPr="00E518A2">
        <w:rPr>
          <w:rFonts w:ascii="Times" w:hAnsi="Times" w:cs="Times"/>
          <w:b/>
          <w:color w:val="B00004"/>
          <w:sz w:val="22"/>
          <w:szCs w:val="22"/>
          <w:lang w:eastAsia="en-US"/>
        </w:rPr>
        <w:t>, #</w:t>
      </w:r>
      <w:r w:rsidR="00A3717F" w:rsidRPr="00C671E9">
        <w:rPr>
          <w:rFonts w:ascii="Times" w:hAnsi="Times" w:cs="Times"/>
          <w:b/>
          <w:color w:val="B00004"/>
          <w:sz w:val="22"/>
          <w:szCs w:val="22"/>
          <w:lang w:eastAsia="en-US"/>
        </w:rPr>
        <w:t>5</w:t>
      </w:r>
    </w:p>
    <w:p w:rsidR="0015105D" w:rsidRPr="002C2DA3" w:rsidRDefault="0015105D" w:rsidP="0015105D">
      <w:pPr>
        <w:jc w:val="both"/>
        <w:rPr>
          <w:rFonts w:ascii="Times New Roman" w:hAnsi="Times New Roman"/>
        </w:rPr>
      </w:pPr>
      <w:r w:rsidRPr="002C2DA3">
        <w:rPr>
          <w:rFonts w:ascii="Times New Roman" w:hAnsi="Times New Roman"/>
        </w:rPr>
        <w:t xml:space="preserve">Στο ερώτημα αυτό εξετάζουμε μερικές ιδιότητες των ελάχιστων συνδετικών δένδρων ενός συνεκτικού γραφήματος </w:t>
      </w:r>
      <m:oMath>
        <m:r>
          <w:rPr>
            <w:rFonts w:ascii="Cambria Math" w:hAnsi="Cambria Math"/>
            <w:lang w:val="en-US"/>
          </w:rPr>
          <m:t>G</m:t>
        </m:r>
        <m:r>
          <w:rPr>
            <w:rFonts w:ascii="Cambria Math" w:hAnsi="Cambria Math"/>
          </w:rPr>
          <m:t>=(</m:t>
        </m:r>
        <m:r>
          <w:rPr>
            <w:rFonts w:ascii="Cambria Math" w:hAnsi="Cambria Math"/>
            <w:lang w:val="en-US"/>
          </w:rPr>
          <m:t>V</m:t>
        </m:r>
        <m:r>
          <w:rPr>
            <w:rFonts w:ascii="Cambria Math" w:hAnsi="Cambria Math"/>
          </w:rPr>
          <m:t>,</m:t>
        </m:r>
        <m:r>
          <w:rPr>
            <w:rFonts w:ascii="Cambria Math" w:hAnsi="Cambria Math"/>
            <w:lang w:val="en-US"/>
          </w:rPr>
          <m:t>E</m:t>
        </m:r>
        <m:r>
          <w:rPr>
            <w:rFonts w:ascii="Cambria Math" w:hAnsi="Cambria Math"/>
          </w:rPr>
          <m:t>)</m:t>
        </m:r>
      </m:oMath>
      <w:r w:rsidRPr="002C2DA3">
        <w:rPr>
          <w:rFonts w:ascii="Times New Roman" w:hAnsi="Times New Roman"/>
        </w:rPr>
        <w:t xml:space="preserve"> όπου κάθε ακμή </w:t>
      </w:r>
      <m:oMath>
        <m:r>
          <w:rPr>
            <w:rFonts w:ascii="Cambria Math" w:hAnsi="Cambria Math"/>
          </w:rPr>
          <m:t>e∈E</m:t>
        </m:r>
      </m:oMath>
      <w:r w:rsidRPr="002C2DA3">
        <w:rPr>
          <w:rFonts w:ascii="Times New Roman" w:hAnsi="Times New Roman"/>
        </w:rPr>
        <w:t xml:space="preserve"> έχει ακέραιο βάρος </w:t>
      </w:r>
      <m:oMath>
        <m:r>
          <w:rPr>
            <w:rFonts w:ascii="Cambria Math" w:hAnsi="Cambria Math"/>
            <w:lang w:val="en-US"/>
          </w:rPr>
          <m:t>w</m:t>
        </m:r>
        <m:d>
          <m:dPr>
            <m:ctrlPr>
              <w:rPr>
                <w:rFonts w:ascii="Cambria Math" w:hAnsi="Cambria Math"/>
                <w:i/>
              </w:rPr>
            </m:ctrlPr>
          </m:dPr>
          <m:e>
            <m:r>
              <w:rPr>
                <w:rFonts w:ascii="Cambria Math" w:hAnsi="Cambria Math"/>
                <w:lang w:val="en-US"/>
              </w:rPr>
              <m:t>e</m:t>
            </m:r>
          </m:e>
        </m:d>
        <m:r>
          <w:rPr>
            <w:rFonts w:ascii="Cambria Math" w:hAnsi="Cambria Math"/>
          </w:rPr>
          <m:t>∈{1,2}</m:t>
        </m:r>
      </m:oMath>
      <w:r>
        <w:rPr>
          <w:rFonts w:ascii="Times New Roman" w:hAnsi="Times New Roman"/>
        </w:rPr>
        <w:t xml:space="preserve">. (Δηλαδή, κάθε ακμή έχει βάρος </w:t>
      </w:r>
      <m:oMath>
        <m:r>
          <w:rPr>
            <w:rFonts w:ascii="Cambria Math" w:hAnsi="Cambria Math"/>
          </w:rPr>
          <m:t>1</m:t>
        </m:r>
      </m:oMath>
      <w:r>
        <w:rPr>
          <w:rFonts w:ascii="Times New Roman" w:hAnsi="Times New Roman"/>
        </w:rPr>
        <w:t xml:space="preserve"> ή </w:t>
      </w:r>
      <m:oMath>
        <m:r>
          <w:rPr>
            <w:rFonts w:ascii="Cambria Math" w:hAnsi="Cambria Math"/>
          </w:rPr>
          <m:t>2</m:t>
        </m:r>
      </m:oMath>
      <w:r>
        <w:rPr>
          <w:rFonts w:ascii="Times New Roman" w:hAnsi="Times New Roman"/>
        </w:rPr>
        <w:t>.)</w:t>
      </w:r>
      <w:r w:rsidR="00897DF7">
        <w:rPr>
          <w:rFonts w:ascii="Times New Roman" w:hAnsi="Times New Roman"/>
        </w:rPr>
        <w:t xml:space="preserve"> Έστω </w:t>
      </w:r>
      <m:oMath>
        <m:r>
          <w:rPr>
            <w:rFonts w:ascii="Cambria Math" w:hAnsi="Cambria Math"/>
            <w:lang w:val="en-US"/>
          </w:rPr>
          <m:t>n</m:t>
        </m:r>
      </m:oMath>
      <w:r w:rsidR="00897DF7" w:rsidRPr="0015105D">
        <w:rPr>
          <w:rFonts w:ascii="Times New Roman" w:hAnsi="Times New Roman"/>
        </w:rPr>
        <w:t xml:space="preserve"> </w:t>
      </w:r>
      <w:r w:rsidR="00897DF7">
        <w:rPr>
          <w:rFonts w:ascii="Times New Roman" w:hAnsi="Times New Roman"/>
        </w:rPr>
        <w:t xml:space="preserve">το πλήθος των κορυφών του </w:t>
      </w:r>
      <m:oMath>
        <m:r>
          <w:rPr>
            <w:rFonts w:ascii="Cambria Math" w:hAnsi="Cambria Math"/>
            <w:lang w:val="en-US"/>
          </w:rPr>
          <m:t>G</m:t>
        </m:r>
      </m:oMath>
      <w:r w:rsidR="00897DF7" w:rsidRPr="0015105D">
        <w:rPr>
          <w:rFonts w:ascii="Times New Roman" w:hAnsi="Times New Roman"/>
        </w:rPr>
        <w:t>.</w:t>
      </w:r>
    </w:p>
    <w:p w:rsidR="0015105D" w:rsidRDefault="0015105D" w:rsidP="0015105D">
      <w:pPr>
        <w:jc w:val="both"/>
        <w:rPr>
          <w:rFonts w:ascii="Times New Roman" w:hAnsi="Times New Roman"/>
        </w:rPr>
      </w:pPr>
    </w:p>
    <w:p w:rsidR="0015105D" w:rsidRPr="002C2DA3" w:rsidRDefault="0015105D" w:rsidP="0015105D">
      <w:pPr>
        <w:jc w:val="both"/>
        <w:rPr>
          <w:rFonts w:ascii="Times New Roman" w:hAnsi="Times New Roman"/>
        </w:rPr>
      </w:pPr>
      <w:r w:rsidRPr="002C2DA3">
        <w:rPr>
          <w:rFonts w:ascii="Times New Roman" w:hAnsi="Times New Roman"/>
        </w:rPr>
        <w:t xml:space="preserve">Α. Αν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Pr="002C2DA3">
        <w:rPr>
          <w:rFonts w:ascii="Times New Roman" w:eastAsiaTheme="minorEastAsia" w:hAnsi="Times New Roman"/>
        </w:rPr>
        <w:t xml:space="preserve"> κα</w:t>
      </w:r>
      <w:r w:rsidRPr="002C2DA3">
        <w:rPr>
          <w:rFonts w:ascii="Times New Roman" w:hAnsi="Times New Roman"/>
        </w:rPr>
        <w:t xml:space="preserve">ι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Pr="002C2DA3">
        <w:rPr>
          <w:rFonts w:ascii="Times New Roman" w:hAnsi="Times New Roman"/>
        </w:rPr>
        <w:t xml:space="preserve"> είναι δύο διαφορετικά ελάχιστα συνδετικά δένδρα του </w:t>
      </w:r>
      <m:oMath>
        <m:r>
          <w:rPr>
            <w:rFonts w:ascii="Cambria Math" w:hAnsi="Cambria Math"/>
            <w:lang w:val="en-US"/>
          </w:rPr>
          <m:t>G</m:t>
        </m:r>
      </m:oMath>
      <w:r w:rsidRPr="002C2DA3">
        <w:rPr>
          <w:rFonts w:ascii="Times New Roman" w:hAnsi="Times New Roman"/>
        </w:rPr>
        <w:t xml:space="preserve">, δείξτε ότι αν το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Pr="002C2DA3">
        <w:rPr>
          <w:rFonts w:ascii="Times New Roman" w:hAnsi="Times New Roman"/>
        </w:rPr>
        <w:t xml:space="preserve"> έχει </w:t>
      </w:r>
      <m:oMath>
        <m:r>
          <w:rPr>
            <w:rFonts w:ascii="Cambria Math" w:hAnsi="Cambria Math"/>
            <w:lang w:val="en-US"/>
          </w:rPr>
          <m:t>k</m:t>
        </m:r>
      </m:oMath>
      <w:r w:rsidRPr="002C2DA3">
        <w:rPr>
          <w:rFonts w:ascii="Times New Roman" w:hAnsi="Times New Roman"/>
        </w:rPr>
        <w:t xml:space="preserve"> ακμές βάρους </w:t>
      </w:r>
      <m:oMath>
        <m:r>
          <w:rPr>
            <w:rFonts w:ascii="Cambria Math" w:hAnsi="Cambria Math"/>
          </w:rPr>
          <m:t>1</m:t>
        </m:r>
      </m:oMath>
      <w:r w:rsidRPr="002C2DA3">
        <w:rPr>
          <w:rFonts w:ascii="Times New Roman" w:hAnsi="Times New Roman"/>
        </w:rPr>
        <w:t xml:space="preserve"> τότε και το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Pr="002C2DA3">
        <w:rPr>
          <w:rFonts w:ascii="Times New Roman" w:hAnsi="Times New Roman"/>
        </w:rPr>
        <w:t xml:space="preserve"> έχει </w:t>
      </w:r>
      <m:oMath>
        <m:r>
          <w:rPr>
            <w:rFonts w:ascii="Cambria Math" w:hAnsi="Cambria Math"/>
            <w:lang w:val="en-US"/>
          </w:rPr>
          <m:t>k</m:t>
        </m:r>
      </m:oMath>
      <w:r w:rsidRPr="002C2DA3">
        <w:rPr>
          <w:rFonts w:ascii="Times New Roman" w:hAnsi="Times New Roman"/>
        </w:rPr>
        <w:t xml:space="preserve"> ακμές βάρους </w:t>
      </w:r>
      <m:oMath>
        <m:r>
          <w:rPr>
            <w:rFonts w:ascii="Cambria Math" w:hAnsi="Cambria Math"/>
          </w:rPr>
          <m:t>1</m:t>
        </m:r>
      </m:oMath>
      <w:r w:rsidRPr="002C2DA3">
        <w:rPr>
          <w:rFonts w:ascii="Times New Roman" w:hAnsi="Times New Roman"/>
        </w:rPr>
        <w:t>.</w:t>
      </w:r>
    </w:p>
    <w:p w:rsidR="0015105D" w:rsidRDefault="0015105D" w:rsidP="002C2DA3">
      <w:pPr>
        <w:jc w:val="both"/>
        <w:rPr>
          <w:rFonts w:ascii="Times New Roman" w:hAnsi="Times New Roman"/>
          <w:b/>
        </w:rPr>
      </w:pPr>
    </w:p>
    <w:p w:rsidR="002C2DA3" w:rsidRPr="002C2DA3" w:rsidRDefault="002C2DA3" w:rsidP="002C2DA3">
      <w:pPr>
        <w:jc w:val="both"/>
        <w:rPr>
          <w:rFonts w:ascii="Times New Roman" w:hAnsi="Times New Roman"/>
          <w:b/>
        </w:rPr>
      </w:pPr>
      <w:r w:rsidRPr="002C2DA3">
        <w:rPr>
          <w:rFonts w:ascii="Times New Roman" w:hAnsi="Times New Roman"/>
          <w:b/>
        </w:rPr>
        <w:t>Απάντηση</w:t>
      </w:r>
    </w:p>
    <w:p w:rsidR="0015105D" w:rsidRPr="009B1CD6" w:rsidRDefault="0015105D" w:rsidP="0015105D">
      <w:pPr>
        <w:jc w:val="both"/>
        <w:rPr>
          <w:rFonts w:ascii="Times New Roman" w:hAnsi="Times New Roman"/>
        </w:rPr>
      </w:pPr>
      <w:r>
        <w:rPr>
          <w:rFonts w:ascii="Times New Roman" w:hAnsi="Times New Roman"/>
        </w:rPr>
        <w:t xml:space="preserve">Έστω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Pr="0015105D">
        <w:rPr>
          <w:rFonts w:ascii="Times New Roman" w:hAnsi="Times New Roman"/>
        </w:rPr>
        <w:t xml:space="preserve"> </w:t>
      </w:r>
      <w:r>
        <w:rPr>
          <w:rFonts w:ascii="Times New Roman" w:hAnsi="Times New Roman"/>
        </w:rPr>
        <w:t xml:space="preserve">το πλήθος των ακμών βάρους </w:t>
      </w:r>
      <m:oMath>
        <m:r>
          <w:rPr>
            <w:rFonts w:ascii="Cambria Math" w:hAnsi="Cambria Math"/>
          </w:rPr>
          <m:t>1</m:t>
        </m:r>
      </m:oMath>
      <w:r w:rsidRPr="0015105D">
        <w:rPr>
          <w:rFonts w:ascii="Times New Roman" w:hAnsi="Times New Roman"/>
        </w:rPr>
        <w:t xml:space="preserve"> </w:t>
      </w:r>
      <w:r>
        <w:rPr>
          <w:rFonts w:ascii="Times New Roman" w:hAnsi="Times New Roman"/>
        </w:rPr>
        <w:t xml:space="preserve">στο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Pr="0015105D">
        <w:rPr>
          <w:rFonts w:ascii="Times New Roman" w:hAnsi="Times New Roman"/>
        </w:rPr>
        <w:t xml:space="preserve"> </w:t>
      </w:r>
      <w:r>
        <w:rPr>
          <w:rFonts w:ascii="Times New Roman" w:hAnsi="Times New Roman"/>
        </w:rPr>
        <w:t xml:space="preserve">και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Pr>
          <w:rFonts w:ascii="Times New Roman" w:hAnsi="Times New Roman"/>
        </w:rPr>
        <w:t xml:space="preserve"> το πλήθος των ακμών βάρους </w:t>
      </w:r>
      <m:oMath>
        <m:r>
          <w:rPr>
            <w:rFonts w:ascii="Cambria Math" w:hAnsi="Cambria Math"/>
          </w:rPr>
          <m:t>1</m:t>
        </m:r>
      </m:oMath>
      <w:r w:rsidRPr="0015105D">
        <w:rPr>
          <w:rFonts w:ascii="Times New Roman" w:hAnsi="Times New Roman"/>
        </w:rPr>
        <w:t xml:space="preserve"> </w:t>
      </w:r>
      <w:r>
        <w:rPr>
          <w:rFonts w:ascii="Times New Roman" w:hAnsi="Times New Roman"/>
        </w:rPr>
        <w:t xml:space="preserve">στο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Pr>
          <w:rFonts w:ascii="Times New Roman" w:hAnsi="Times New Roman"/>
        </w:rPr>
        <w:t>.</w:t>
      </w:r>
      <w:r w:rsidRPr="0015105D">
        <w:rPr>
          <w:rFonts w:ascii="Times New Roman" w:hAnsi="Times New Roman"/>
        </w:rPr>
        <w:t xml:space="preserve"> </w:t>
      </w:r>
      <w:r>
        <w:rPr>
          <w:rFonts w:ascii="Times New Roman" w:hAnsi="Times New Roman"/>
        </w:rPr>
        <w:t xml:space="preserve">Οποιοδήποτε συνδετικό δένδρο του </w:t>
      </w:r>
      <w:r>
        <w:rPr>
          <w:rFonts w:ascii="Times New Roman" w:hAnsi="Times New Roman"/>
          <w:lang w:val="en-US"/>
        </w:rPr>
        <w:t>G</w:t>
      </w:r>
      <w:r w:rsidRPr="0015105D">
        <w:rPr>
          <w:rFonts w:ascii="Times New Roman" w:hAnsi="Times New Roman"/>
        </w:rPr>
        <w:t xml:space="preserve"> </w:t>
      </w:r>
      <w:r>
        <w:rPr>
          <w:rFonts w:ascii="Times New Roman" w:hAnsi="Times New Roman"/>
        </w:rPr>
        <w:t xml:space="preserve">έχει </w:t>
      </w:r>
      <m:oMath>
        <m:r>
          <w:rPr>
            <w:rFonts w:ascii="Cambria Math" w:hAnsi="Cambria Math"/>
            <w:lang w:val="en-US"/>
          </w:rPr>
          <m:t>n</m:t>
        </m:r>
        <m:r>
          <w:rPr>
            <w:rFonts w:ascii="Cambria Math" w:hAnsi="Cambria Math"/>
          </w:rPr>
          <m:t>-1</m:t>
        </m:r>
      </m:oMath>
      <w:r w:rsidRPr="0015105D">
        <w:rPr>
          <w:rFonts w:ascii="Times New Roman" w:hAnsi="Times New Roman"/>
        </w:rPr>
        <w:t xml:space="preserve"> </w:t>
      </w:r>
      <w:r>
        <w:rPr>
          <w:rFonts w:ascii="Times New Roman" w:hAnsi="Times New Roman"/>
        </w:rPr>
        <w:t xml:space="preserve">ακμές, άρα το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Pr>
          <w:rFonts w:ascii="Times New Roman" w:hAnsi="Times New Roman"/>
        </w:rPr>
        <w:t xml:space="preserve"> έχει συνολικό βάρος</w:t>
      </w:r>
      <w:r w:rsidRPr="0015105D">
        <w:rPr>
          <w:rFonts w:ascii="Times New Roman" w:hAnsi="Times New Roman"/>
        </w:rPr>
        <w:t xml:space="preserve"> </w:t>
      </w:r>
      <m:oMath>
        <m:r>
          <w:rPr>
            <w:rFonts w:ascii="Cambria Math" w:hAnsi="Cambria Math"/>
          </w:rPr>
          <m:t>1∙</m:t>
        </m:r>
        <m:sSub>
          <m:sSubPr>
            <m:ctrlPr>
              <w:rPr>
                <w:rFonts w:ascii="Cambria Math" w:hAnsi="Cambria Math"/>
                <w:i/>
              </w:rPr>
            </m:ctrlPr>
          </m:sSubPr>
          <m:e>
            <m:r>
              <w:rPr>
                <w:rFonts w:ascii="Cambria Math" w:hAnsi="Cambria Math"/>
              </w:rPr>
              <m:t>κ</m:t>
            </m:r>
          </m:e>
          <m:sub>
            <m:r>
              <w:rPr>
                <w:rFonts w:ascii="Cambria Math" w:hAnsi="Cambria Math"/>
              </w:rPr>
              <m:t>1</m:t>
            </m:r>
          </m:sub>
        </m:sSub>
        <m:r>
          <w:rPr>
            <w:rFonts w:ascii="Cambria Math" w:hAnsi="Cambria Math"/>
          </w:rPr>
          <m:t>+2∙</m:t>
        </m:r>
        <m:d>
          <m:dPr>
            <m:ctrlPr>
              <w:rPr>
                <w:rFonts w:ascii="Cambria Math" w:hAnsi="Cambria Math"/>
                <w:i/>
              </w:rPr>
            </m:ctrlPr>
          </m:dPr>
          <m:e>
            <m:r>
              <w:rPr>
                <w:rFonts w:ascii="Cambria Math" w:hAnsi="Cambria Math"/>
              </w:rPr>
              <m:t>n-1-</m:t>
            </m:r>
            <m:sSub>
              <m:sSubPr>
                <m:ctrlPr>
                  <w:rPr>
                    <w:rFonts w:ascii="Cambria Math" w:hAnsi="Cambria Math"/>
                    <w:i/>
                  </w:rPr>
                </m:ctrlPr>
              </m:sSubPr>
              <m:e>
                <m:r>
                  <w:rPr>
                    <w:rFonts w:ascii="Cambria Math" w:hAnsi="Cambria Math"/>
                  </w:rPr>
                  <m:t>κ</m:t>
                </m:r>
              </m:e>
              <m:sub>
                <m:r>
                  <w:rPr>
                    <w:rFonts w:ascii="Cambria Math" w:hAnsi="Cambria Math"/>
                  </w:rPr>
                  <m:t>1</m:t>
                </m:r>
              </m:sub>
            </m:sSub>
          </m:e>
        </m:d>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1</m:t>
            </m:r>
          </m:sub>
        </m:sSub>
      </m:oMath>
      <w:r w:rsidR="009B1CD6" w:rsidRPr="009B1CD6">
        <w:rPr>
          <w:rFonts w:ascii="Times New Roman" w:hAnsi="Times New Roman"/>
        </w:rPr>
        <w:t xml:space="preserve">. </w:t>
      </w:r>
      <w:r w:rsidR="009B1CD6">
        <w:rPr>
          <w:rFonts w:ascii="Times New Roman" w:hAnsi="Times New Roman"/>
        </w:rPr>
        <w:t xml:space="preserve">Ομοίως, το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9B1CD6">
        <w:rPr>
          <w:rFonts w:ascii="Times New Roman" w:hAnsi="Times New Roman"/>
        </w:rPr>
        <w:t xml:space="preserve"> έχει συνολικό βάρος </w:t>
      </w:r>
      <m:oMath>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2</m:t>
            </m:r>
          </m:sub>
        </m:sSub>
      </m:oMath>
      <w:r w:rsidR="009B1CD6">
        <w:rPr>
          <w:rFonts w:ascii="Times New Roman" w:hAnsi="Times New Roman"/>
        </w:rPr>
        <w:t xml:space="preserve">. Αφού και τα δύο δένδρα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9B1CD6" w:rsidRPr="002C2DA3">
        <w:rPr>
          <w:rFonts w:ascii="Times New Roman" w:eastAsiaTheme="minorEastAsia" w:hAnsi="Times New Roman"/>
        </w:rPr>
        <w:t xml:space="preserve"> κα</w:t>
      </w:r>
      <w:r w:rsidR="009B1CD6" w:rsidRPr="002C2DA3">
        <w:rPr>
          <w:rFonts w:ascii="Times New Roman" w:hAnsi="Times New Roman"/>
        </w:rPr>
        <w:t xml:space="preserve">ι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9B1CD6" w:rsidRPr="002C2DA3">
        <w:rPr>
          <w:rFonts w:ascii="Times New Roman" w:hAnsi="Times New Roman"/>
        </w:rPr>
        <w:t xml:space="preserve"> είναι ελάχιστα συνδετικά δένδρα του </w:t>
      </w:r>
      <m:oMath>
        <m:r>
          <w:rPr>
            <w:rFonts w:ascii="Cambria Math" w:hAnsi="Cambria Math"/>
            <w:lang w:val="en-US"/>
          </w:rPr>
          <m:t>G</m:t>
        </m:r>
      </m:oMath>
      <w:r w:rsidR="009B1CD6">
        <w:rPr>
          <w:rFonts w:ascii="Times New Roman" w:hAnsi="Times New Roman"/>
        </w:rPr>
        <w:t xml:space="preserve">, θα πρέπει να έχουν το ίδιο βάρος. Συνεπώς, </w:t>
      </w:r>
      <m:oMath>
        <m:sSub>
          <m:sSubPr>
            <m:ctrlPr>
              <w:rPr>
                <w:rFonts w:ascii="Cambria Math" w:hAnsi="Cambria Math"/>
                <w:i/>
              </w:rPr>
            </m:ctrlPr>
          </m:sSubPr>
          <m:e>
            <m:r>
              <w:rPr>
                <w:rFonts w:ascii="Cambria Math" w:hAnsi="Cambria Math"/>
              </w:rPr>
              <m:t>κ</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2</m:t>
            </m:r>
          </m:sub>
        </m:sSub>
      </m:oMath>
      <w:r w:rsidR="009B1CD6">
        <w:rPr>
          <w:rFonts w:ascii="Times New Roman" w:hAnsi="Times New Roman"/>
        </w:rPr>
        <w:t>.</w:t>
      </w:r>
    </w:p>
    <w:p w:rsidR="002C2DA3" w:rsidRPr="0015105D" w:rsidRDefault="002C2DA3" w:rsidP="0015105D">
      <w:pPr>
        <w:jc w:val="both"/>
        <w:rPr>
          <w:rFonts w:ascii="Times New Roman" w:hAnsi="Times New Roman"/>
        </w:rPr>
      </w:pPr>
    </w:p>
    <w:p w:rsidR="007D5CCE" w:rsidRPr="002C2DA3" w:rsidRDefault="007D5CCE" w:rsidP="007D5CCE">
      <w:pPr>
        <w:jc w:val="both"/>
        <w:rPr>
          <w:rFonts w:ascii="Times New Roman" w:hAnsi="Times New Roman"/>
        </w:rPr>
      </w:pPr>
      <w:r w:rsidRPr="002C2DA3">
        <w:rPr>
          <w:rFonts w:ascii="Times New Roman" w:hAnsi="Times New Roman"/>
        </w:rPr>
        <w:t xml:space="preserve">Β. Έστω </w:t>
      </w:r>
      <m:oMath>
        <m:sSup>
          <m:sSupPr>
            <m:ctrlPr>
              <w:rPr>
                <w:rFonts w:ascii="Cambria Math" w:hAnsi="Cambria Math"/>
                <w:i/>
                <w:iCs/>
                <w:lang w:val="en-US"/>
              </w:rPr>
            </m:ctrlPr>
          </m:sSupPr>
          <m:e>
            <m:r>
              <w:rPr>
                <w:rFonts w:ascii="Cambria Math" w:hAnsi="Cambria Math"/>
                <w:lang w:val="en-US"/>
              </w:rPr>
              <m:t>E</m:t>
            </m:r>
          </m:e>
          <m:sup>
            <m:r>
              <w:rPr>
                <w:rFonts w:ascii="Cambria Math" w:hAnsi="Cambria Math"/>
              </w:rPr>
              <m:t>(</m:t>
            </m:r>
            <m:r>
              <w:rPr>
                <w:rFonts w:ascii="Cambria Math" w:hAnsi="Cambria Math"/>
                <w:lang w:val="en-US"/>
              </w:rPr>
              <m:t>i</m:t>
            </m:r>
            <m:r>
              <w:rPr>
                <w:rFonts w:ascii="Cambria Math" w:hAnsi="Cambria Math"/>
              </w:rPr>
              <m:t>)</m:t>
            </m:r>
          </m:sup>
        </m:sSup>
      </m:oMath>
      <w:r w:rsidRPr="002C2DA3">
        <w:rPr>
          <w:rFonts w:ascii="Times New Roman" w:eastAsiaTheme="minorEastAsia" w:hAnsi="Times New Roman"/>
          <w:iCs/>
        </w:rPr>
        <w:t xml:space="preserve"> το σύνολο των ακμών του (συνεκτικού γραφήματος) </w:t>
      </w:r>
      <m:oMath>
        <m:r>
          <w:rPr>
            <w:rFonts w:ascii="Cambria Math" w:eastAsiaTheme="minorEastAsia" w:hAnsi="Cambria Math"/>
            <w:lang w:val="en-US"/>
          </w:rPr>
          <m:t>G</m:t>
        </m:r>
      </m:oMath>
      <w:r w:rsidRPr="002C2DA3">
        <w:rPr>
          <w:rFonts w:ascii="Times New Roman" w:eastAsiaTheme="minorEastAsia" w:hAnsi="Times New Roman"/>
          <w:iCs/>
        </w:rPr>
        <w:t xml:space="preserve"> με βάρος το πολύ </w:t>
      </w:r>
      <m:oMath>
        <m:r>
          <w:rPr>
            <w:rFonts w:ascii="Cambria Math" w:eastAsiaTheme="minorEastAsia" w:hAnsi="Cambria Math"/>
            <w:lang w:val="en-US"/>
          </w:rPr>
          <m:t>i</m:t>
        </m:r>
      </m:oMath>
      <w:r w:rsidRPr="002C2DA3">
        <w:rPr>
          <w:rFonts w:ascii="Times New Roman" w:eastAsiaTheme="minorEastAsia" w:hAnsi="Times New Roman"/>
          <w:iCs/>
        </w:rPr>
        <w:t xml:space="preserve">, δηλαδή </w:t>
      </w:r>
      <m:oMath>
        <m:sSup>
          <m:sSupPr>
            <m:ctrlPr>
              <w:rPr>
                <w:rFonts w:ascii="Cambria Math" w:hAnsi="Cambria Math"/>
                <w:i/>
                <w:iCs/>
                <w:lang w:val="en-US"/>
              </w:rPr>
            </m:ctrlPr>
          </m:sSupPr>
          <m:e>
            <m:r>
              <w:rPr>
                <w:rFonts w:ascii="Cambria Math" w:hAnsi="Cambria Math"/>
                <w:lang w:val="en-US"/>
              </w:rPr>
              <m:t>E</m:t>
            </m:r>
          </m:e>
          <m:sup>
            <m:r>
              <w:rPr>
                <w:rFonts w:ascii="Cambria Math" w:hAnsi="Cambria Math"/>
              </w:rPr>
              <m:t>(</m:t>
            </m:r>
            <m:r>
              <w:rPr>
                <w:rFonts w:ascii="Cambria Math" w:hAnsi="Cambria Math"/>
                <w:lang w:val="en-US"/>
              </w:rPr>
              <m:t>i</m:t>
            </m:r>
            <m:r>
              <w:rPr>
                <w:rFonts w:ascii="Cambria Math" w:hAnsi="Cambria Math"/>
              </w:rPr>
              <m:t>)</m:t>
            </m:r>
          </m:sup>
        </m:sSup>
        <m:r>
          <w:rPr>
            <w:rFonts w:ascii="Cambria Math" w:eastAsiaTheme="minorEastAsia" w:hAnsi="Cambria Math"/>
          </w:rPr>
          <m:t>={</m:t>
        </m:r>
        <m:r>
          <w:rPr>
            <w:rFonts w:ascii="Cambria Math" w:eastAsiaTheme="minorEastAsia" w:hAnsi="Cambria Math"/>
            <w:lang w:val="en-US"/>
          </w:rPr>
          <m:t>e</m:t>
        </m:r>
        <m:r>
          <w:rPr>
            <w:rFonts w:ascii="Cambria Math" w:eastAsiaTheme="minorEastAsia" w:hAnsi="Cambria Math"/>
          </w:rPr>
          <m:t>∈</m:t>
        </m:r>
        <m:r>
          <w:rPr>
            <w:rFonts w:ascii="Cambria Math" w:eastAsiaTheme="minorEastAsia" w:hAnsi="Cambria Math"/>
            <w:lang w:val="en-US"/>
          </w:rPr>
          <m:t>E</m:t>
        </m:r>
        <m:r>
          <w:rPr>
            <w:rFonts w:ascii="Cambria Math" w:eastAsiaTheme="minorEastAsia" w:hAnsi="Cambria Math"/>
          </w:rPr>
          <m:t xml:space="preserve"> :</m:t>
        </m:r>
        <m:r>
          <w:rPr>
            <w:rFonts w:ascii="Cambria Math" w:eastAsiaTheme="minorEastAsia" w:hAnsi="Cambria Math"/>
            <w:lang w:val="en-US"/>
          </w:rPr>
          <m:t>w</m:t>
        </m:r>
        <m:r>
          <w:rPr>
            <w:rFonts w:ascii="Cambria Math" w:eastAsiaTheme="minorEastAsia" w:hAnsi="Cambria Math"/>
          </w:rPr>
          <m:t>(</m:t>
        </m:r>
        <m:r>
          <w:rPr>
            <w:rFonts w:ascii="Cambria Math" w:eastAsiaTheme="minorEastAsia" w:hAnsi="Cambria Math"/>
            <w:lang w:val="en-US"/>
          </w:rPr>
          <m:t>e</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oMath>
      <w:r w:rsidRPr="002C2DA3">
        <w:rPr>
          <w:rFonts w:ascii="Times New Roman" w:eastAsiaTheme="minorEastAsia" w:hAnsi="Times New Roman"/>
          <w:iCs/>
        </w:rPr>
        <w:t xml:space="preserve">, και έστω </w:t>
      </w:r>
      <m:oMath>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sSup>
          <m:sSupPr>
            <m:ctrlPr>
              <w:rPr>
                <w:rFonts w:ascii="Cambria Math" w:eastAsiaTheme="minorEastAsia" w:hAnsi="Cambria Math"/>
                <w:i/>
                <w:iCs/>
                <w:lang w:val="en-US"/>
              </w:rPr>
            </m:ctrlPr>
          </m:sSupPr>
          <m:e>
            <m:r>
              <w:rPr>
                <w:rFonts w:ascii="Cambria Math" w:eastAsiaTheme="minorEastAsia" w:hAnsi="Cambria Math"/>
                <w:lang w:val="en-US"/>
              </w:rPr>
              <m:t>E</m:t>
            </m:r>
          </m:e>
          <m:sup>
            <m:d>
              <m:dPr>
                <m:ctrlPr>
                  <w:rPr>
                    <w:rFonts w:ascii="Cambria Math" w:eastAsiaTheme="minorEastAsia" w:hAnsi="Cambria Math"/>
                    <w:i/>
                    <w:iCs/>
                    <w:lang w:val="en-US"/>
                  </w:rPr>
                </m:ctrlPr>
              </m:dPr>
              <m:e>
                <m:r>
                  <w:rPr>
                    <w:rFonts w:ascii="Cambria Math" w:eastAsiaTheme="minorEastAsia" w:hAnsi="Cambria Math"/>
                    <w:lang w:val="en-US"/>
                  </w:rPr>
                  <m:t>i</m:t>
                </m:r>
              </m:e>
            </m:d>
          </m:sup>
        </m:sSup>
        <m:r>
          <w:rPr>
            <w:rFonts w:ascii="Cambria Math" w:eastAsiaTheme="minorEastAsia" w:hAnsi="Cambria Math"/>
          </w:rPr>
          <m:t xml:space="preserve">) </m:t>
        </m:r>
      </m:oMath>
      <w:r w:rsidRPr="002C2DA3">
        <w:rPr>
          <w:rFonts w:ascii="Times New Roman" w:eastAsiaTheme="minorEastAsia" w:hAnsi="Times New Roman"/>
        </w:rPr>
        <w:t xml:space="preserve">το υπογράφημα του </w:t>
      </w:r>
      <m:oMath>
        <m:r>
          <w:rPr>
            <w:rFonts w:ascii="Cambria Math" w:eastAsiaTheme="minorEastAsia" w:hAnsi="Cambria Math"/>
            <w:lang w:val="en-US"/>
          </w:rPr>
          <m:t>G</m:t>
        </m:r>
      </m:oMath>
      <w:r w:rsidRPr="002C2DA3">
        <w:rPr>
          <w:rFonts w:ascii="Times New Roman" w:eastAsiaTheme="minorEastAsia" w:hAnsi="Times New Roman"/>
        </w:rPr>
        <w:t xml:space="preserve"> με μόνο τις ακμές βάρους το πολύ </w:t>
      </w:r>
      <m:oMath>
        <m:r>
          <w:rPr>
            <w:rFonts w:ascii="Cambria Math" w:eastAsiaTheme="minorEastAsia" w:hAnsi="Cambria Math"/>
            <w:lang w:val="en-US"/>
          </w:rPr>
          <m:t>i</m:t>
        </m:r>
      </m:oMath>
      <w:r w:rsidRPr="002C2DA3">
        <w:rPr>
          <w:rFonts w:ascii="Times New Roman" w:eastAsiaTheme="minorEastAsia" w:hAnsi="Times New Roman"/>
        </w:rPr>
        <w:t>.</w:t>
      </w:r>
      <w:r>
        <w:rPr>
          <w:rFonts w:ascii="Times New Roman" w:eastAsiaTheme="minorEastAsia" w:hAnsi="Times New Roman"/>
        </w:rPr>
        <w:t xml:space="preserve"> (Παρατηρήστε ότι </w:t>
      </w:r>
      <m:oMath>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lang w:val="en-US"/>
          </w:rPr>
          <m:t>G</m:t>
        </m:r>
      </m:oMath>
      <w:r w:rsidRPr="0081039D">
        <w:rPr>
          <w:rFonts w:ascii="Times New Roman" w:eastAsiaTheme="minorEastAsia" w:hAnsi="Times New Roman"/>
        </w:rPr>
        <w:t>.</w:t>
      </w:r>
      <w:r>
        <w:rPr>
          <w:rFonts w:ascii="Times New Roman" w:eastAsiaTheme="minorEastAsia" w:hAnsi="Times New Roman"/>
        </w:rPr>
        <w:t>)</w:t>
      </w:r>
      <w:r w:rsidRPr="002C2DA3">
        <w:rPr>
          <w:rFonts w:ascii="Times New Roman" w:eastAsiaTheme="minorEastAsia" w:hAnsi="Times New Roman"/>
          <w:iCs/>
        </w:rPr>
        <w:t xml:space="preserve"> </w:t>
      </w:r>
      <w:r w:rsidRPr="002C2DA3">
        <w:rPr>
          <w:rFonts w:ascii="Times New Roman" w:hAnsi="Times New Roman"/>
        </w:rPr>
        <w:t xml:space="preserve">Συμβολίζουμε με </w:t>
      </w:r>
      <m:oMath>
        <m:sSup>
          <m:sSupPr>
            <m:ctrlPr>
              <w:rPr>
                <w:rFonts w:ascii="Cambria Math" w:eastAsiaTheme="minorEastAsia" w:hAnsi="Cambria Math"/>
                <w:i/>
                <w:iCs/>
                <w:lang w:val="en-US"/>
              </w:rPr>
            </m:ctrlPr>
          </m:sSupPr>
          <m:e>
            <m:r>
              <w:rPr>
                <w:rFonts w:ascii="Cambria Math" w:eastAsiaTheme="minorEastAsia" w:hAnsi="Cambria Math"/>
                <w:lang w:val="en-US"/>
              </w:rPr>
              <m:t>c</m:t>
            </m:r>
          </m:e>
          <m:sup>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sup>
        </m:sSup>
      </m:oMath>
      <w:r w:rsidRPr="002C2DA3">
        <w:rPr>
          <w:rFonts w:ascii="Times New Roman" w:eastAsiaTheme="minorEastAsia" w:hAnsi="Times New Roman"/>
        </w:rPr>
        <w:t xml:space="preserve"> το πλήθος των συνεκτικών συνιστωσών του </w:t>
      </w:r>
      <m:oMath>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sup>
        </m:sSup>
      </m:oMath>
      <w:r w:rsidRPr="002C2DA3">
        <w:rPr>
          <w:rFonts w:ascii="Times New Roman" w:eastAsiaTheme="minorEastAsia" w:hAnsi="Times New Roman"/>
          <w:iCs/>
        </w:rPr>
        <w:t>. Αυτές οι έννοιες απεικονίζονται στο παρακάτω παράδειγμα.</w:t>
      </w:r>
    </w:p>
    <w:p w:rsidR="007D5CCE" w:rsidRPr="0081039D" w:rsidRDefault="007D5CCE" w:rsidP="007D5CCE">
      <w:pPr>
        <w:jc w:val="center"/>
        <w:rPr>
          <w:rFonts w:ascii="Times New Roman" w:hAnsi="Times New Roman"/>
        </w:rPr>
      </w:pPr>
      <w:r w:rsidRPr="002C2DA3">
        <w:rPr>
          <w:rFonts w:ascii="Times New Roman" w:hAnsi="Times New Roman"/>
          <w:noProof/>
        </w:rPr>
        <w:drawing>
          <wp:inline distT="0" distB="0" distL="0" distR="0">
            <wp:extent cx="3545327" cy="194040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T.png"/>
                    <pic:cNvPicPr/>
                  </pic:nvPicPr>
                  <pic:blipFill>
                    <a:blip r:embed="rId62"/>
                    <a:stretch>
                      <a:fillRect/>
                    </a:stretch>
                  </pic:blipFill>
                  <pic:spPr>
                    <a:xfrm>
                      <a:off x="0" y="0"/>
                      <a:ext cx="3545327" cy="1940400"/>
                    </a:xfrm>
                    <a:prstGeom prst="rect">
                      <a:avLst/>
                    </a:prstGeom>
                  </pic:spPr>
                </pic:pic>
              </a:graphicData>
            </a:graphic>
          </wp:inline>
        </w:drawing>
      </w:r>
    </w:p>
    <w:p w:rsidR="007D5CCE" w:rsidRDefault="007D5CCE" w:rsidP="007D5CCE">
      <w:pPr>
        <w:rPr>
          <w:rFonts w:ascii="Times New Roman" w:hAnsi="Times New Roman"/>
        </w:rPr>
      </w:pPr>
    </w:p>
    <w:p w:rsidR="007D5CCE" w:rsidRDefault="007D5CCE" w:rsidP="007D5CCE">
      <w:pPr>
        <w:jc w:val="both"/>
        <w:rPr>
          <w:rFonts w:ascii="Times New Roman" w:hAnsi="Times New Roman"/>
        </w:rPr>
      </w:pPr>
      <w:r>
        <w:rPr>
          <w:rFonts w:ascii="Times New Roman" w:hAnsi="Times New Roman"/>
        </w:rPr>
        <w:lastRenderedPageBreak/>
        <w:t>Δ</w:t>
      </w:r>
      <w:r w:rsidRPr="002C2DA3">
        <w:rPr>
          <w:rFonts w:ascii="Times New Roman" w:hAnsi="Times New Roman"/>
        </w:rPr>
        <w:t xml:space="preserve">είξτε ότι το βάρος του ελάχιστου συνδετικού δένδρου </w:t>
      </w:r>
      <m:oMath>
        <m:r>
          <w:rPr>
            <w:rFonts w:ascii="Cambria Math" w:hAnsi="Cambria Math"/>
          </w:rPr>
          <m:t>Τ</m:t>
        </m:r>
      </m:oMath>
      <w:r w:rsidRPr="002C2DA3">
        <w:rPr>
          <w:rFonts w:ascii="Times New Roman" w:hAnsi="Times New Roman"/>
        </w:rPr>
        <w:t xml:space="preserve"> του </w:t>
      </w:r>
      <m:oMath>
        <m:r>
          <w:rPr>
            <w:rFonts w:ascii="Cambria Math" w:hAnsi="Cambria Math"/>
            <w:lang w:val="en-US"/>
          </w:rPr>
          <m:t>G</m:t>
        </m:r>
      </m:oMath>
      <w:r w:rsidRPr="002C2DA3">
        <w:rPr>
          <w:rFonts w:ascii="Times New Roman" w:hAnsi="Times New Roman"/>
        </w:rPr>
        <w:t xml:space="preserve"> είναι </w:t>
      </w:r>
      <m:oMath>
        <m:r>
          <w:rPr>
            <w:rFonts w:ascii="Cambria Math" w:hAnsi="Cambria Math"/>
            <w:lang w:val="en-US"/>
          </w:rPr>
          <m:t>w</m:t>
        </m:r>
        <m:d>
          <m:dPr>
            <m:ctrlPr>
              <w:rPr>
                <w:rFonts w:ascii="Cambria Math" w:hAnsi="Cambria Math"/>
                <w:i/>
                <w:iCs/>
                <w:lang w:val="en-US"/>
              </w:rPr>
            </m:ctrlPr>
          </m:dPr>
          <m:e>
            <m:r>
              <w:rPr>
                <w:rFonts w:ascii="Cambria Math" w:hAnsi="Cambria Math"/>
                <w:lang w:val="en-US"/>
              </w:rPr>
              <m:t>T</m:t>
            </m:r>
          </m:e>
        </m:d>
        <m:r>
          <w:rPr>
            <w:rFonts w:ascii="Cambria Math" w:hAnsi="Cambria Math"/>
          </w:rPr>
          <m:t>=</m:t>
        </m:r>
        <m:r>
          <w:rPr>
            <w:rFonts w:ascii="Cambria Math" w:hAnsi="Cambria Math"/>
            <w:lang w:val="en-US"/>
          </w:rPr>
          <m:t>n</m:t>
        </m:r>
        <m:r>
          <w:rPr>
            <w:rFonts w:ascii="Cambria Math" w:hAnsi="Cambria Math"/>
          </w:rPr>
          <m:t>-2+</m:t>
        </m:r>
        <m:sSup>
          <m:sSupPr>
            <m:ctrlPr>
              <w:rPr>
                <w:rFonts w:ascii="Cambria Math" w:hAnsi="Cambria Math"/>
                <w:i/>
                <w:iCs/>
                <w:lang w:val="en-US"/>
              </w:rPr>
            </m:ctrlPr>
          </m:sSupPr>
          <m:e>
            <m:r>
              <w:rPr>
                <w:rFonts w:ascii="Cambria Math" w:hAnsi="Cambria Math"/>
                <w:lang w:val="en-US"/>
              </w:rPr>
              <m:t>c</m:t>
            </m:r>
          </m:e>
          <m:sup>
            <m:d>
              <m:dPr>
                <m:ctrlPr>
                  <w:rPr>
                    <w:rFonts w:ascii="Cambria Math" w:hAnsi="Cambria Math"/>
                    <w:i/>
                    <w:iCs/>
                    <w:lang w:val="en-US"/>
                  </w:rPr>
                </m:ctrlPr>
              </m:dPr>
              <m:e>
                <m:r>
                  <w:rPr>
                    <w:rFonts w:ascii="Cambria Math" w:hAnsi="Cambria Math"/>
                  </w:rPr>
                  <m:t>1</m:t>
                </m:r>
              </m:e>
            </m:d>
          </m:sup>
        </m:sSup>
        <m:r>
          <w:rPr>
            <w:rFonts w:ascii="Cambria Math" w:eastAsiaTheme="minorEastAsia" w:hAnsi="Cambria Math"/>
          </w:rPr>
          <m:t>.</m:t>
        </m:r>
      </m:oMath>
    </w:p>
    <w:p w:rsidR="007D5CCE" w:rsidRPr="002C2DA3" w:rsidRDefault="007D5CCE" w:rsidP="007D5CCE">
      <w:pPr>
        <w:jc w:val="both"/>
        <w:rPr>
          <w:rFonts w:ascii="Times New Roman" w:eastAsiaTheme="minorEastAsia" w:hAnsi="Times New Roman"/>
          <w:iCs/>
        </w:rPr>
      </w:pPr>
    </w:p>
    <w:p w:rsidR="002C2DA3" w:rsidRPr="002C2DA3" w:rsidRDefault="002C2DA3" w:rsidP="002C2DA3">
      <w:pPr>
        <w:jc w:val="both"/>
        <w:rPr>
          <w:rFonts w:ascii="Times New Roman" w:hAnsi="Times New Roman"/>
          <w:b/>
        </w:rPr>
      </w:pPr>
      <w:r w:rsidRPr="002C2DA3">
        <w:rPr>
          <w:rFonts w:ascii="Times New Roman" w:hAnsi="Times New Roman"/>
          <w:b/>
        </w:rPr>
        <w:t>Απάντηση</w:t>
      </w:r>
    </w:p>
    <w:p w:rsidR="002C2DA3" w:rsidRPr="002C2DA3" w:rsidRDefault="002C2DA3" w:rsidP="002C2DA3">
      <w:pPr>
        <w:jc w:val="both"/>
        <w:rPr>
          <w:rFonts w:ascii="Times New Roman" w:eastAsiaTheme="minorEastAsia" w:hAnsi="Times New Roman"/>
        </w:rPr>
      </w:pPr>
      <w:r w:rsidRPr="002C2DA3">
        <w:rPr>
          <w:rFonts w:ascii="Times New Roman" w:eastAsiaTheme="minorEastAsia" w:hAnsi="Times New Roman"/>
          <w:iCs/>
        </w:rPr>
        <w:t xml:space="preserve">Με βάση τους ορισμούς της εκφώνησης, το γράφημα </w:t>
      </w:r>
      <m:oMath>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rPr>
              <m:t>(1)</m:t>
            </m:r>
          </m:sup>
        </m:sSup>
      </m:oMath>
      <w:r w:rsidRPr="002C2DA3">
        <w:rPr>
          <w:rFonts w:ascii="Times New Roman" w:eastAsiaTheme="minorEastAsia" w:hAnsi="Times New Roman"/>
          <w:iCs/>
        </w:rPr>
        <w:t xml:space="preserve"> είναι το υπογράφημα του </w:t>
      </w:r>
      <m:oMath>
        <m:r>
          <w:rPr>
            <w:rFonts w:ascii="Cambria Math" w:hAnsi="Cambria Math"/>
            <w:lang w:val="en-US"/>
          </w:rPr>
          <m:t>G</m:t>
        </m:r>
      </m:oMath>
      <w:r w:rsidRPr="002C2DA3">
        <w:rPr>
          <w:rFonts w:ascii="Times New Roman" w:eastAsiaTheme="minorEastAsia" w:hAnsi="Times New Roman"/>
          <w:iCs/>
        </w:rPr>
        <w:t xml:space="preserve"> το οποίο περιέχει μόνο τις ακμές βάρους </w:t>
      </w:r>
      <m:oMath>
        <m:r>
          <w:rPr>
            <w:rFonts w:ascii="Cambria Math" w:hAnsi="Cambria Math"/>
          </w:rPr>
          <m:t>1</m:t>
        </m:r>
      </m:oMath>
      <w:r w:rsidRPr="002C2DA3">
        <w:rPr>
          <w:rFonts w:ascii="Times New Roman" w:eastAsiaTheme="minorEastAsia" w:hAnsi="Times New Roman"/>
        </w:rPr>
        <w:t xml:space="preserve"> και έχει </w:t>
      </w:r>
      <m:oMath>
        <m:sSup>
          <m:sSupPr>
            <m:ctrlPr>
              <w:rPr>
                <w:rFonts w:ascii="Cambria Math" w:eastAsiaTheme="minorEastAsia" w:hAnsi="Cambria Math"/>
                <w:i/>
                <w:iCs/>
                <w:lang w:val="en-US"/>
              </w:rPr>
            </m:ctrlPr>
          </m:sSupPr>
          <m:e>
            <m:r>
              <w:rPr>
                <w:rFonts w:ascii="Cambria Math" w:eastAsiaTheme="minorEastAsia" w:hAnsi="Cambria Math"/>
                <w:lang w:val="en-US"/>
              </w:rPr>
              <m:t>c</m:t>
            </m:r>
          </m:e>
          <m:sup>
            <m:r>
              <w:rPr>
                <w:rFonts w:ascii="Cambria Math" w:eastAsiaTheme="minorEastAsia" w:hAnsi="Cambria Math"/>
              </w:rPr>
              <m:t>(1)</m:t>
            </m:r>
          </m:sup>
        </m:sSup>
      </m:oMath>
      <w:r w:rsidRPr="002C2DA3">
        <w:rPr>
          <w:rFonts w:ascii="Times New Roman" w:eastAsiaTheme="minorEastAsia" w:hAnsi="Times New Roman"/>
        </w:rPr>
        <w:t xml:space="preserve"> συνεκτικές συνιστώσες. Συνεπώς, ένα </w:t>
      </w:r>
      <w:r w:rsidRPr="002C2DA3">
        <w:rPr>
          <w:rFonts w:ascii="Times New Roman" w:eastAsiaTheme="minorEastAsia" w:hAnsi="Times New Roman"/>
          <w:iCs/>
        </w:rPr>
        <w:t xml:space="preserve">ελάχιστο συνδετικό δένδρο </w:t>
      </w:r>
      <m:oMath>
        <m:r>
          <w:rPr>
            <w:rFonts w:ascii="Cambria Math" w:hAnsi="Cambria Math"/>
          </w:rPr>
          <m:t>Τ</m:t>
        </m:r>
      </m:oMath>
      <w:r w:rsidRPr="002C2DA3">
        <w:rPr>
          <w:rFonts w:ascii="Times New Roman" w:hAnsi="Times New Roman"/>
        </w:rPr>
        <w:t xml:space="preserve"> του </w:t>
      </w:r>
      <m:oMath>
        <m:r>
          <w:rPr>
            <w:rFonts w:ascii="Cambria Math" w:hAnsi="Cambria Math"/>
            <w:lang w:val="en-US"/>
          </w:rPr>
          <m:t>G</m:t>
        </m:r>
      </m:oMath>
      <w:r w:rsidRPr="002C2DA3">
        <w:rPr>
          <w:rFonts w:ascii="Times New Roman" w:eastAsiaTheme="minorEastAsia" w:hAnsi="Times New Roman"/>
          <w:iCs/>
        </w:rPr>
        <w:t xml:space="preserve"> περιέχει τόσες ακμές βάρους </w:t>
      </w:r>
      <m:oMath>
        <m:r>
          <w:rPr>
            <w:rFonts w:ascii="Cambria Math" w:eastAsiaTheme="minorEastAsia" w:hAnsi="Cambria Math"/>
          </w:rPr>
          <m:t>2</m:t>
        </m:r>
      </m:oMath>
      <w:r w:rsidRPr="002C2DA3">
        <w:rPr>
          <w:rFonts w:ascii="Times New Roman" w:eastAsiaTheme="minorEastAsia" w:hAnsi="Times New Roman"/>
        </w:rPr>
        <w:t xml:space="preserve"> όσες απαιτούνται κατ' ελάχιστο να προστεθούν στο </w:t>
      </w:r>
      <m:oMath>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rPr>
              <m:t>(1)</m:t>
            </m:r>
          </m:sup>
        </m:sSup>
      </m:oMath>
      <w:r w:rsidRPr="002C2DA3">
        <w:rPr>
          <w:rFonts w:ascii="Times New Roman" w:eastAsiaTheme="minorEastAsia" w:hAnsi="Times New Roman"/>
          <w:iCs/>
        </w:rPr>
        <w:t xml:space="preserve"> </w:t>
      </w:r>
      <w:r w:rsidRPr="002C2DA3">
        <w:rPr>
          <w:rFonts w:ascii="Times New Roman" w:eastAsiaTheme="minorEastAsia" w:hAnsi="Times New Roman"/>
        </w:rPr>
        <w:t xml:space="preserve">προκειμένου να προκύψει ένα συνεκτικό γράφημα. Εφόσον οι συνεκτικές συνιστώσες του </w:t>
      </w:r>
      <m:oMath>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rPr>
              <m:t>(1)</m:t>
            </m:r>
          </m:sup>
        </m:sSup>
      </m:oMath>
      <w:r w:rsidRPr="002C2DA3">
        <w:rPr>
          <w:rFonts w:ascii="Times New Roman" w:eastAsiaTheme="minorEastAsia" w:hAnsi="Times New Roman"/>
          <w:iCs/>
        </w:rPr>
        <w:t xml:space="preserve"> είναι </w:t>
      </w:r>
      <m:oMath>
        <m:sSup>
          <m:sSupPr>
            <m:ctrlPr>
              <w:rPr>
                <w:rFonts w:ascii="Cambria Math" w:eastAsiaTheme="minorEastAsia" w:hAnsi="Cambria Math"/>
                <w:i/>
                <w:iCs/>
                <w:lang w:val="en-US"/>
              </w:rPr>
            </m:ctrlPr>
          </m:sSupPr>
          <m:e>
            <m:r>
              <w:rPr>
                <w:rFonts w:ascii="Cambria Math" w:eastAsiaTheme="minorEastAsia" w:hAnsi="Cambria Math"/>
                <w:lang w:val="en-US"/>
              </w:rPr>
              <m:t>c</m:t>
            </m:r>
          </m:e>
          <m:sup>
            <m:r>
              <w:rPr>
                <w:rFonts w:ascii="Cambria Math" w:eastAsiaTheme="minorEastAsia" w:hAnsi="Cambria Math"/>
              </w:rPr>
              <m:t>(1)</m:t>
            </m:r>
          </m:sup>
        </m:sSup>
      </m:oMath>
      <w:r w:rsidRPr="002C2DA3">
        <w:rPr>
          <w:rFonts w:ascii="Times New Roman" w:eastAsiaTheme="minorEastAsia" w:hAnsi="Times New Roman"/>
          <w:iCs/>
        </w:rPr>
        <w:t xml:space="preserve">, ο αριθμός αυτών των ακμών είναι προφανώς </w:t>
      </w:r>
      <m:oMath>
        <m:sSup>
          <m:sSupPr>
            <m:ctrlPr>
              <w:rPr>
                <w:rFonts w:ascii="Cambria Math" w:eastAsiaTheme="minorEastAsia" w:hAnsi="Cambria Math"/>
                <w:i/>
                <w:iCs/>
                <w:lang w:val="en-US"/>
              </w:rPr>
            </m:ctrlPr>
          </m:sSupPr>
          <m:e>
            <m:r>
              <w:rPr>
                <w:rFonts w:ascii="Cambria Math" w:eastAsiaTheme="minorEastAsia" w:hAnsi="Cambria Math"/>
                <w:lang w:val="en-US"/>
              </w:rPr>
              <m:t>c</m:t>
            </m:r>
          </m:e>
          <m:sup>
            <m:r>
              <w:rPr>
                <w:rFonts w:ascii="Cambria Math" w:eastAsiaTheme="minorEastAsia" w:hAnsi="Cambria Math"/>
              </w:rPr>
              <m:t>(1)</m:t>
            </m:r>
          </m:sup>
        </m:sSup>
        <m:r>
          <w:rPr>
            <w:rFonts w:ascii="Cambria Math" w:eastAsiaTheme="minorEastAsia" w:hAnsi="Cambria Math"/>
          </w:rPr>
          <m:t xml:space="preserve">-1, </m:t>
        </m:r>
      </m:oMath>
      <w:r w:rsidRPr="002C2DA3">
        <w:rPr>
          <w:rFonts w:ascii="Times New Roman" w:eastAsiaTheme="minorEastAsia" w:hAnsi="Times New Roman"/>
        </w:rPr>
        <w:t xml:space="preserve"> δηλαδή ένα </w:t>
      </w:r>
      <w:r w:rsidRPr="002C2DA3">
        <w:rPr>
          <w:rFonts w:ascii="Times New Roman" w:eastAsiaTheme="minorEastAsia" w:hAnsi="Times New Roman"/>
          <w:iCs/>
        </w:rPr>
        <w:t xml:space="preserve">ελάχιστο συνδετικό δένδρο </w:t>
      </w:r>
      <m:oMath>
        <m:r>
          <w:rPr>
            <w:rFonts w:ascii="Cambria Math" w:hAnsi="Cambria Math"/>
          </w:rPr>
          <m:t>Τ</m:t>
        </m:r>
      </m:oMath>
      <w:r w:rsidRPr="002C2DA3">
        <w:rPr>
          <w:rFonts w:ascii="Times New Roman" w:hAnsi="Times New Roman"/>
        </w:rPr>
        <w:t xml:space="preserve"> του </w:t>
      </w:r>
      <m:oMath>
        <m:r>
          <w:rPr>
            <w:rFonts w:ascii="Cambria Math" w:hAnsi="Cambria Math"/>
            <w:lang w:val="en-US"/>
          </w:rPr>
          <m:t>G</m:t>
        </m:r>
      </m:oMath>
      <w:r w:rsidRPr="002C2DA3">
        <w:rPr>
          <w:rFonts w:ascii="Times New Roman" w:eastAsiaTheme="minorEastAsia" w:hAnsi="Times New Roman"/>
          <w:iCs/>
        </w:rPr>
        <w:t xml:space="preserve"> περιέχει </w:t>
      </w:r>
      <m:oMath>
        <m:sSup>
          <m:sSupPr>
            <m:ctrlPr>
              <w:rPr>
                <w:rFonts w:ascii="Cambria Math" w:eastAsiaTheme="minorEastAsia" w:hAnsi="Cambria Math"/>
                <w:i/>
                <w:iCs/>
                <w:lang w:val="en-US"/>
              </w:rPr>
            </m:ctrlPr>
          </m:sSupPr>
          <m:e>
            <m:r>
              <w:rPr>
                <w:rFonts w:ascii="Cambria Math" w:eastAsiaTheme="minorEastAsia" w:hAnsi="Cambria Math"/>
                <w:lang w:val="en-US"/>
              </w:rPr>
              <m:t>c</m:t>
            </m:r>
          </m:e>
          <m:sup>
            <m:r>
              <w:rPr>
                <w:rFonts w:ascii="Cambria Math" w:eastAsiaTheme="minorEastAsia" w:hAnsi="Cambria Math"/>
              </w:rPr>
              <m:t>(1)</m:t>
            </m:r>
          </m:sup>
        </m:sSup>
        <m:r>
          <w:rPr>
            <w:rFonts w:ascii="Cambria Math" w:eastAsiaTheme="minorEastAsia" w:hAnsi="Cambria Math"/>
          </w:rPr>
          <m:t xml:space="preserve">-1 </m:t>
        </m:r>
      </m:oMath>
      <w:r w:rsidRPr="002C2DA3">
        <w:rPr>
          <w:rFonts w:ascii="Times New Roman" w:eastAsiaTheme="minorEastAsia" w:hAnsi="Times New Roman"/>
          <w:iCs/>
        </w:rPr>
        <w:t xml:space="preserve">ακμές βάρους </w:t>
      </w:r>
      <m:oMath>
        <m:r>
          <w:rPr>
            <w:rFonts w:ascii="Cambria Math" w:eastAsiaTheme="minorEastAsia" w:hAnsi="Cambria Math"/>
          </w:rPr>
          <m:t>2</m:t>
        </m:r>
      </m:oMath>
      <w:r w:rsidRPr="002C2DA3">
        <w:rPr>
          <w:rFonts w:ascii="Times New Roman" w:eastAsiaTheme="minorEastAsia" w:hAnsi="Times New Roman"/>
        </w:rPr>
        <w:t xml:space="preserve"> και </w:t>
      </w:r>
      <m:oMath>
        <m:sSup>
          <m:sSupPr>
            <m:ctrlPr>
              <w:rPr>
                <w:rFonts w:ascii="Cambria Math" w:eastAsiaTheme="minorEastAsia" w:hAnsi="Cambria Math"/>
                <w:i/>
                <w:iCs/>
                <w:lang w:val="en-US"/>
              </w:rPr>
            </m:ctrlPr>
          </m:sSupPr>
          <m:e>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c</m:t>
            </m:r>
          </m:e>
          <m:sup>
            <m:r>
              <w:rPr>
                <w:rFonts w:ascii="Cambria Math" w:eastAsiaTheme="minorEastAsia" w:hAnsi="Cambria Math"/>
              </w:rPr>
              <m:t>(1)</m:t>
            </m:r>
          </m:sup>
        </m:sSup>
        <m:r>
          <w:rPr>
            <w:rFonts w:ascii="Cambria Math" w:eastAsiaTheme="minorEastAsia" w:hAnsi="Cambria Math"/>
          </w:rPr>
          <m:t>+1</m:t>
        </m:r>
      </m:oMath>
      <w:r w:rsidRPr="002C2DA3">
        <w:rPr>
          <w:rFonts w:ascii="Times New Roman" w:eastAsiaTheme="minorEastAsia" w:hAnsi="Times New Roman"/>
        </w:rPr>
        <w:t xml:space="preserve"> </w:t>
      </w:r>
      <w:r w:rsidRPr="002C2DA3">
        <w:rPr>
          <w:rFonts w:ascii="Times New Roman" w:eastAsiaTheme="minorEastAsia" w:hAnsi="Times New Roman"/>
          <w:iCs/>
        </w:rPr>
        <w:t xml:space="preserve">ακμές βάρους </w:t>
      </w:r>
      <m:oMath>
        <m:r>
          <w:rPr>
            <w:rFonts w:ascii="Cambria Math" w:eastAsiaTheme="minorEastAsia" w:hAnsi="Cambria Math"/>
          </w:rPr>
          <m:t>1.</m:t>
        </m:r>
      </m:oMath>
      <w:r w:rsidRPr="002C2DA3">
        <w:rPr>
          <w:rFonts w:ascii="Times New Roman" w:eastAsiaTheme="minorEastAsia" w:hAnsi="Times New Roman"/>
          <w:iCs/>
        </w:rPr>
        <w:t xml:space="preserve"> Οπότε:</w:t>
      </w:r>
    </w:p>
    <w:p w:rsidR="002C2DA3" w:rsidRPr="002C2DA3" w:rsidRDefault="002C2DA3" w:rsidP="002C2DA3">
      <w:pPr>
        <w:rPr>
          <w:rFonts w:ascii="Times New Roman" w:eastAsiaTheme="minorEastAsia" w:hAnsi="Times New Roman"/>
          <w:i/>
          <w:iCs/>
        </w:rPr>
      </w:pPr>
      <m:oMathPara>
        <m:oMath>
          <m:r>
            <w:rPr>
              <w:rFonts w:ascii="Cambria Math" w:eastAsiaTheme="minorEastAsia" w:hAnsi="Cambria Math"/>
              <w:lang w:val="en-US"/>
            </w:rPr>
            <m:t>w</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rPr>
            <m:t>=2</m:t>
          </m:r>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r>
                    <w:rPr>
                      <w:rFonts w:ascii="Cambria Math" w:eastAsiaTheme="minorEastAsia" w:hAnsi="Cambria Math"/>
                      <w:lang w:val="en-US"/>
                    </w:rPr>
                    <m:t>c</m:t>
                  </m:r>
                </m:e>
                <m:sup>
                  <m:d>
                    <m:dPr>
                      <m:ctrlPr>
                        <w:rPr>
                          <w:rFonts w:ascii="Cambria Math" w:eastAsiaTheme="minorEastAsia" w:hAnsi="Cambria Math"/>
                          <w:i/>
                          <w:iCs/>
                          <w:lang w:val="en-US"/>
                        </w:rPr>
                      </m:ctrlPr>
                    </m:dPr>
                    <m:e>
                      <m:r>
                        <w:rPr>
                          <w:rFonts w:ascii="Cambria Math" w:eastAsiaTheme="minorEastAsia" w:hAnsi="Cambria Math"/>
                        </w:rPr>
                        <m:t>1</m:t>
                      </m:r>
                    </m:e>
                  </m:d>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iCs/>
                  <w:lang w:val="en-US"/>
                </w:rPr>
              </m:ctrlPr>
            </m:dPr>
            <m:e>
              <m:r>
                <w:rPr>
                  <w:rFonts w:ascii="Cambria Math" w:eastAsiaTheme="minorEastAsia" w:hAnsi="Cambria Math"/>
                  <w:lang w:val="en-US"/>
                </w:rPr>
                <m:t>n</m:t>
              </m:r>
              <m:r>
                <w:rPr>
                  <w:rFonts w:ascii="Cambria Math" w:eastAsiaTheme="minorEastAsia" w:hAnsi="Cambria Math"/>
                </w:rPr>
                <m:t>-1-</m:t>
              </m:r>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r>
                        <w:rPr>
                          <w:rFonts w:ascii="Cambria Math" w:eastAsiaTheme="minorEastAsia" w:hAnsi="Cambria Math"/>
                          <w:lang w:val="en-US"/>
                        </w:rPr>
                        <m:t>c</m:t>
                      </m:r>
                    </m:e>
                    <m:sup>
                      <m:d>
                        <m:dPr>
                          <m:ctrlPr>
                            <w:rPr>
                              <w:rFonts w:ascii="Cambria Math" w:eastAsiaTheme="minorEastAsia" w:hAnsi="Cambria Math"/>
                              <w:i/>
                              <w:iCs/>
                              <w:lang w:val="en-US"/>
                            </w:rPr>
                          </m:ctrlPr>
                        </m:dPr>
                        <m:e>
                          <m:r>
                            <w:rPr>
                              <w:rFonts w:ascii="Cambria Math" w:eastAsiaTheme="minorEastAsia" w:hAnsi="Cambria Math"/>
                            </w:rPr>
                            <m:t>1</m:t>
                          </m:r>
                        </m:e>
                      </m:d>
                    </m:sup>
                  </m:sSup>
                  <m:r>
                    <w:rPr>
                      <w:rFonts w:ascii="Cambria Math" w:eastAsiaTheme="minorEastAsia" w:hAnsi="Cambria Math"/>
                    </w:rPr>
                    <m:t>-1</m:t>
                  </m:r>
                </m:e>
              </m:d>
            </m:e>
          </m:d>
          <m:r>
            <w:rPr>
              <w:rFonts w:ascii="Cambria Math" w:eastAsiaTheme="minorEastAsia" w:hAnsi="Cambria Math"/>
              <w:lang w:val="en-US"/>
            </w:rPr>
            <m:t>=n-2+</m:t>
          </m:r>
          <m:sSup>
            <m:sSupPr>
              <m:ctrlPr>
                <w:rPr>
                  <w:rFonts w:ascii="Cambria Math" w:eastAsiaTheme="minorEastAsia" w:hAnsi="Cambria Math"/>
                  <w:i/>
                  <w:iCs/>
                  <w:lang w:val="en-US"/>
                </w:rPr>
              </m:ctrlPr>
            </m:sSupPr>
            <m:e>
              <m:r>
                <w:rPr>
                  <w:rFonts w:ascii="Cambria Math" w:eastAsiaTheme="minorEastAsia" w:hAnsi="Cambria Math"/>
                  <w:lang w:val="en-US"/>
                </w:rPr>
                <m:t>c</m:t>
              </m:r>
            </m:e>
            <m:sup>
              <m:d>
                <m:dPr>
                  <m:ctrlPr>
                    <w:rPr>
                      <w:rFonts w:ascii="Cambria Math" w:eastAsiaTheme="minorEastAsia" w:hAnsi="Cambria Math"/>
                      <w:i/>
                      <w:iCs/>
                      <w:lang w:val="en-US"/>
                    </w:rPr>
                  </m:ctrlPr>
                </m:dPr>
                <m:e>
                  <m:r>
                    <w:rPr>
                      <w:rFonts w:ascii="Cambria Math" w:eastAsiaTheme="minorEastAsia" w:hAnsi="Cambria Math"/>
                      <w:lang w:val="en-US"/>
                    </w:rPr>
                    <m:t>1</m:t>
                  </m:r>
                </m:e>
              </m:d>
            </m:sup>
          </m:sSup>
          <m:r>
            <w:rPr>
              <w:rFonts w:ascii="Cambria Math" w:eastAsiaTheme="minorEastAsia" w:hAnsi="Cambria Math"/>
              <w:lang w:val="en-US"/>
            </w:rPr>
            <m:t>.</m:t>
          </m:r>
        </m:oMath>
      </m:oMathPara>
    </w:p>
    <w:p w:rsidR="006E73CD" w:rsidRDefault="006E73CD">
      <w:pPr>
        <w:spacing w:before="0" w:after="0" w:line="240" w:lineRule="auto"/>
        <w:rPr>
          <w:rFonts w:ascii="Times New Roman" w:hAnsi="Times New Roman"/>
          <w:b/>
        </w:rPr>
      </w:pPr>
    </w:p>
    <w:p w:rsidR="004F49EA" w:rsidRDefault="004F49EA">
      <w:pPr>
        <w:spacing w:before="0" w:after="0" w:line="240" w:lineRule="auto"/>
        <w:rPr>
          <w:rFonts w:ascii="Times New Roman" w:hAnsi="Times New Roman"/>
          <w:b/>
        </w:rPr>
      </w:pPr>
    </w:p>
    <w:p w:rsidR="004F49EA" w:rsidRDefault="004F49EA">
      <w:pPr>
        <w:spacing w:before="0" w:after="0" w:line="240" w:lineRule="auto"/>
        <w:rPr>
          <w:rFonts w:ascii="Times New Roman" w:hAnsi="Times New Roman"/>
          <w:b/>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591C57" w:rsidRPr="00332BAF" w:rsidRDefault="00332BAF" w:rsidP="00856E6F">
      <w:pPr>
        <w:jc w:val="both"/>
        <w:rPr>
          <w:rFonts w:ascii="Times New Roman" w:hAnsi="Times New Roman"/>
          <w:i/>
        </w:rPr>
      </w:pPr>
      <w:r>
        <w:rPr>
          <w:rFonts w:ascii="Times New Roman" w:hAnsi="Times New Roman"/>
          <w:i/>
        </w:rPr>
        <w:t>Τ</w:t>
      </w:r>
      <w:r>
        <w:rPr>
          <w:rFonts w:ascii="Times New Roman" w:hAnsi="Times New Roman"/>
          <w:i/>
          <w:lang w:val="en-US"/>
        </w:rPr>
        <w:t>o</w:t>
      </w:r>
      <w:r>
        <w:rPr>
          <w:rFonts w:ascii="Times New Roman" w:hAnsi="Times New Roman"/>
          <w:i/>
        </w:rPr>
        <w:t xml:space="preserve"> ερώτημα αυτό έχει ως σκοπό να σας εξοικειώσει με τη μορφή εξέτασης που χρησιμοποιεί ερωτήματα πολλαπλών επιλογών Είναι σημαντικό να προσπαθήσετε να δώσετε τις απαντήσεις σας σε λιγότερο από 15 λεπτά. </w:t>
      </w:r>
      <w:r w:rsidR="00591C57" w:rsidRPr="00332BAF">
        <w:rPr>
          <w:rFonts w:ascii="Times New Roman" w:hAnsi="Times New Roman"/>
          <w:i/>
        </w:rPr>
        <w:t xml:space="preserve">Απαντήσετε τις ακόλουθες ερωτήσεις και τα </w:t>
      </w:r>
      <w:r w:rsidR="00F35F79" w:rsidRPr="00332BAF">
        <w:rPr>
          <w:rFonts w:ascii="Times New Roman" w:hAnsi="Times New Roman"/>
          <w:i/>
        </w:rPr>
        <w:t>υπό</w:t>
      </w:r>
      <w:r w:rsidR="00F35F79">
        <w:rPr>
          <w:rFonts w:ascii="Times New Roman" w:hAnsi="Times New Roman"/>
          <w:i/>
        </w:rPr>
        <w:t>-</w:t>
      </w:r>
      <w:r w:rsidR="00591C57" w:rsidRPr="00332BAF">
        <w:rPr>
          <w:rFonts w:ascii="Times New Roman" w:hAnsi="Times New Roman"/>
          <w:i/>
        </w:rPr>
        <w:t>ερωτήματά τους βρίσκοντας για κάθε ένα αν είναι Σωστό (Σ) ή Λάθος (Λ) και αιτιολογώντας συνοπτικά σε κάθε περίπτωση την απάντησή σας.</w:t>
      </w:r>
    </w:p>
    <w:p w:rsidR="00310EF9" w:rsidRDefault="00310EF9" w:rsidP="00856E6F">
      <w:pPr>
        <w:jc w:val="both"/>
        <w:rPr>
          <w:rFonts w:ascii="Times New Roman" w:hAnsi="Times New Roman"/>
          <w:bCs/>
          <w:color w:val="000000"/>
        </w:rPr>
      </w:pPr>
    </w:p>
    <w:p w:rsidR="00A3717F" w:rsidRPr="00A3717F" w:rsidRDefault="00A3717F" w:rsidP="00A3717F">
      <w:pPr>
        <w:rPr>
          <w:rFonts w:ascii="Times New Roman" w:hAnsi="Times New Roman"/>
          <w:b/>
        </w:rPr>
      </w:pPr>
      <w:r w:rsidRPr="00A3717F">
        <w:rPr>
          <w:rFonts w:ascii="Times New Roman" w:hAnsi="Times New Roman"/>
          <w:b/>
        </w:rPr>
        <w:t>Α.</w:t>
      </w:r>
    </w:p>
    <w:p w:rsidR="00A3717F" w:rsidRPr="00A3717F" w:rsidRDefault="00A3717F" w:rsidP="00A3717F">
      <w:pPr>
        <w:pStyle w:val="ListParagraph"/>
        <w:numPr>
          <w:ilvl w:val="0"/>
          <w:numId w:val="20"/>
        </w:numPr>
        <w:rPr>
          <w:rFonts w:ascii="Times New Roman" w:hAnsi="Times New Roman" w:cs="Times New Roman"/>
          <w:sz w:val="24"/>
          <w:szCs w:val="24"/>
        </w:rPr>
      </w:pPr>
      <w:r w:rsidRPr="00A3717F">
        <w:rPr>
          <w:rFonts w:ascii="Times New Roman" w:hAnsi="Times New Roman" w:cs="Times New Roman"/>
          <w:sz w:val="24"/>
          <w:szCs w:val="24"/>
        </w:rPr>
        <w:t xml:space="preserve">Ένα </w:t>
      </w:r>
      <w:proofErr w:type="spellStart"/>
      <w:r w:rsidRPr="00A3717F">
        <w:rPr>
          <w:rFonts w:ascii="Times New Roman" w:hAnsi="Times New Roman" w:cs="Times New Roman"/>
          <w:sz w:val="24"/>
          <w:szCs w:val="24"/>
        </w:rPr>
        <w:t>άκυκλο</w:t>
      </w:r>
      <w:proofErr w:type="spellEnd"/>
      <w:r w:rsidRPr="00A3717F">
        <w:rPr>
          <w:rFonts w:ascii="Times New Roman" w:hAnsi="Times New Roman" w:cs="Times New Roman"/>
          <w:sz w:val="24"/>
          <w:szCs w:val="24"/>
        </w:rPr>
        <w:t xml:space="preserve"> γράφημα έχει χρωματικό αριθμό</w:t>
      </w:r>
      <w:r w:rsidR="00E956AA">
        <w:rPr>
          <w:rFonts w:ascii="Times New Roman" w:hAnsi="Times New Roman" w:cs="Times New Roman"/>
          <w:sz w:val="24"/>
          <w:szCs w:val="24"/>
        </w:rPr>
        <w:t xml:space="preserve"> μικρότερο ή ίσο του</w:t>
      </w:r>
      <w:r w:rsidRPr="00A3717F">
        <w:rPr>
          <w:rFonts w:ascii="Times New Roman" w:hAnsi="Times New Roman" w:cs="Times New Roman"/>
          <w:sz w:val="24"/>
          <w:szCs w:val="24"/>
        </w:rPr>
        <w:t xml:space="preserve"> </w:t>
      </w:r>
      <m:oMath>
        <m:r>
          <w:rPr>
            <w:rFonts w:ascii="Cambria Math" w:hAnsi="Cambria Math" w:cs="Times New Roman"/>
            <w:sz w:val="24"/>
            <w:szCs w:val="24"/>
          </w:rPr>
          <m:t>2</m:t>
        </m:r>
      </m:oMath>
      <w:r w:rsidRPr="00A3717F">
        <w:rPr>
          <w:rFonts w:ascii="Times New Roman" w:hAnsi="Times New Roman" w:cs="Times New Roman"/>
          <w:sz w:val="24"/>
          <w:szCs w:val="24"/>
        </w:rPr>
        <w:t xml:space="preserve">. </w:t>
      </w:r>
    </w:p>
    <w:p w:rsidR="00A3717F" w:rsidRPr="00A3717F" w:rsidRDefault="00A3717F" w:rsidP="00A3717F">
      <w:pPr>
        <w:pStyle w:val="ListParagraph"/>
        <w:numPr>
          <w:ilvl w:val="0"/>
          <w:numId w:val="20"/>
        </w:numPr>
        <w:rPr>
          <w:rFonts w:ascii="Times New Roman" w:hAnsi="Times New Roman" w:cs="Times New Roman"/>
          <w:sz w:val="24"/>
          <w:szCs w:val="24"/>
        </w:rPr>
      </w:pPr>
      <w:r w:rsidRPr="00A3717F">
        <w:rPr>
          <w:rFonts w:ascii="Times New Roman" w:hAnsi="Times New Roman" w:cs="Times New Roman"/>
          <w:sz w:val="24"/>
          <w:szCs w:val="24"/>
        </w:rPr>
        <w:t xml:space="preserve">Ένα συνεκτικό γράφημα </w:t>
      </w:r>
      <m:oMath>
        <m:r>
          <w:rPr>
            <w:rFonts w:ascii="Cambria Math" w:hAnsi="Cambria Math" w:cs="Times New Roman"/>
            <w:sz w:val="24"/>
            <w:szCs w:val="24"/>
            <w:lang w:val="en-US"/>
          </w:rPr>
          <m:t>G</m:t>
        </m:r>
      </m:oMath>
      <w:r w:rsidRPr="00A3717F">
        <w:rPr>
          <w:rFonts w:ascii="Times New Roman" w:hAnsi="Times New Roman" w:cs="Times New Roman"/>
          <w:sz w:val="24"/>
          <w:szCs w:val="24"/>
        </w:rPr>
        <w:t xml:space="preserve"> το οποίο έχει δύο συνδετικά δένδρα χωρίς καμία κοινή μεταξύ τους ακμή δεν περιέχει καμία γέφυρα. </w:t>
      </w:r>
    </w:p>
    <w:p w:rsidR="00A3717F" w:rsidRPr="00A3717F" w:rsidRDefault="00A3717F" w:rsidP="00A3717F">
      <w:pPr>
        <w:pStyle w:val="ListParagraph"/>
        <w:numPr>
          <w:ilvl w:val="0"/>
          <w:numId w:val="20"/>
        </w:numPr>
        <w:rPr>
          <w:rFonts w:ascii="Times New Roman" w:hAnsi="Times New Roman" w:cs="Times New Roman"/>
          <w:sz w:val="24"/>
          <w:szCs w:val="24"/>
        </w:rPr>
      </w:pPr>
      <w:r w:rsidRPr="00A3717F">
        <w:rPr>
          <w:rFonts w:ascii="Times New Roman" w:hAnsi="Times New Roman" w:cs="Times New Roman"/>
          <w:sz w:val="24"/>
          <w:szCs w:val="24"/>
        </w:rPr>
        <w:t xml:space="preserve">Ένα συνεκτικό γράφημα </w:t>
      </w:r>
      <m:oMath>
        <m:r>
          <w:rPr>
            <w:rFonts w:ascii="Cambria Math" w:hAnsi="Cambria Math" w:cs="Times New Roman"/>
            <w:sz w:val="24"/>
            <w:szCs w:val="24"/>
            <w:lang w:val="en-US"/>
          </w:rPr>
          <m:t>G</m:t>
        </m:r>
      </m:oMath>
      <w:r w:rsidRPr="00A3717F">
        <w:rPr>
          <w:rFonts w:ascii="Times New Roman" w:hAnsi="Times New Roman" w:cs="Times New Roman"/>
          <w:sz w:val="24"/>
          <w:szCs w:val="24"/>
        </w:rPr>
        <w:t xml:space="preserve"> το οποίο έχει δύο συνδετικά δένδρα χωρίς καμία κοινή μεταξύ τους ακμή δεν περιέχει κανένα σημείο κοπής. </w:t>
      </w:r>
    </w:p>
    <w:p w:rsidR="00A3717F" w:rsidRPr="00A3717F" w:rsidRDefault="00A3717F" w:rsidP="00A3717F">
      <w:pPr>
        <w:pStyle w:val="ListParagraph"/>
        <w:numPr>
          <w:ilvl w:val="0"/>
          <w:numId w:val="20"/>
        </w:numPr>
        <w:rPr>
          <w:rFonts w:ascii="Times New Roman" w:hAnsi="Times New Roman" w:cs="Times New Roman"/>
          <w:sz w:val="24"/>
          <w:szCs w:val="24"/>
        </w:rPr>
      </w:pPr>
      <w:r w:rsidRPr="00A3717F">
        <w:rPr>
          <w:rFonts w:ascii="Times New Roman" w:hAnsi="Times New Roman" w:cs="Times New Roman"/>
          <w:sz w:val="24"/>
          <w:szCs w:val="24"/>
        </w:rPr>
        <w:t xml:space="preserve">Ένα συνεκτικό γράφημα με τουλάχιστον 3 κορυφές το οποίο δεν περιέχει κύκλο </w:t>
      </w:r>
      <w:r w:rsidRPr="00A3717F">
        <w:rPr>
          <w:rFonts w:ascii="Times New Roman" w:hAnsi="Times New Roman" w:cs="Times New Roman"/>
          <w:sz w:val="24"/>
          <w:szCs w:val="24"/>
          <w:lang w:val="en-US"/>
        </w:rPr>
        <w:t>Hamilton</w:t>
      </w:r>
      <w:r w:rsidRPr="00A3717F">
        <w:rPr>
          <w:rFonts w:ascii="Times New Roman" w:hAnsi="Times New Roman" w:cs="Times New Roman"/>
          <w:sz w:val="24"/>
          <w:szCs w:val="24"/>
        </w:rPr>
        <w:t xml:space="preserve"> έχει σημείο κοπής. </w:t>
      </w:r>
    </w:p>
    <w:p w:rsidR="00A3717F" w:rsidRPr="00A3717F" w:rsidRDefault="00A3717F" w:rsidP="00A3717F">
      <w:pPr>
        <w:rPr>
          <w:rFonts w:ascii="Times New Roman" w:hAnsi="Times New Roman"/>
          <w:b/>
        </w:rPr>
      </w:pPr>
      <w:r w:rsidRPr="00A3717F">
        <w:rPr>
          <w:rFonts w:ascii="Times New Roman" w:hAnsi="Times New Roman"/>
          <w:b/>
        </w:rPr>
        <w:t>Β.</w:t>
      </w:r>
    </w:p>
    <w:p w:rsidR="00A3717F" w:rsidRPr="00A3717F" w:rsidRDefault="00A3717F" w:rsidP="00A3717F">
      <w:pPr>
        <w:pStyle w:val="ListParagraph"/>
        <w:numPr>
          <w:ilvl w:val="0"/>
          <w:numId w:val="21"/>
        </w:numPr>
        <w:jc w:val="both"/>
        <w:rPr>
          <w:rFonts w:ascii="Times New Roman" w:hAnsi="Times New Roman" w:cs="Times New Roman"/>
          <w:sz w:val="24"/>
          <w:szCs w:val="24"/>
        </w:rPr>
      </w:pPr>
      <w:r w:rsidRPr="00A3717F">
        <w:rPr>
          <w:rFonts w:ascii="Times New Roman" w:hAnsi="Times New Roman" w:cs="Times New Roman"/>
          <w:sz w:val="24"/>
          <w:szCs w:val="24"/>
        </w:rPr>
        <w:t xml:space="preserve">Έστω συνεκτικό γράφημα </w:t>
      </w:r>
      <m:oMath>
        <m:r>
          <w:rPr>
            <w:rFonts w:ascii="Cambria Math" w:hAnsi="Cambria Math" w:cs="Times New Roman"/>
            <w:sz w:val="24"/>
            <w:szCs w:val="24"/>
            <w:lang w:val="en-US"/>
          </w:rPr>
          <m:t>G</m:t>
        </m:r>
        <m:r>
          <w:rPr>
            <w:rFonts w:ascii="Cambria Math" w:hAnsi="Cambria Math" w:cs="Times New Roman"/>
            <w:sz w:val="24"/>
            <w:szCs w:val="24"/>
          </w:rPr>
          <m:t>=(</m:t>
        </m:r>
        <m:r>
          <w:rPr>
            <w:rFonts w:ascii="Cambria Math" w:hAnsi="Cambria Math" w:cs="Times New Roman"/>
            <w:sz w:val="24"/>
            <w:szCs w:val="24"/>
            <w:lang w:val="en-US"/>
          </w:rPr>
          <m:t>V</m:t>
        </m:r>
        <m:r>
          <w:rPr>
            <w:rFonts w:ascii="Cambria Math" w:hAnsi="Cambria Math" w:cs="Times New Roman"/>
            <w:sz w:val="24"/>
            <w:szCs w:val="24"/>
          </w:rPr>
          <m:t>,</m:t>
        </m:r>
        <m:r>
          <w:rPr>
            <w:rFonts w:ascii="Cambria Math" w:hAnsi="Cambria Math" w:cs="Times New Roman"/>
            <w:sz w:val="24"/>
            <w:szCs w:val="24"/>
            <w:lang w:val="en-US"/>
          </w:rPr>
          <m:t>E</m:t>
        </m:r>
        <m:r>
          <w:rPr>
            <w:rFonts w:ascii="Cambria Math" w:hAnsi="Cambria Math" w:cs="Times New Roman"/>
            <w:sz w:val="24"/>
            <w:szCs w:val="24"/>
          </w:rPr>
          <m:t>)</m:t>
        </m:r>
      </m:oMath>
      <w:r w:rsidRPr="00A3717F">
        <w:rPr>
          <w:rFonts w:ascii="Times New Roman" w:hAnsi="Times New Roman" w:cs="Times New Roman"/>
          <w:sz w:val="24"/>
          <w:szCs w:val="24"/>
        </w:rPr>
        <w:t xml:space="preserve"> όπου όλες οι ακμές του έχουν διαφορετικό βάρος. Αν το </w:t>
      </w:r>
      <m:oMath>
        <m:r>
          <w:rPr>
            <w:rFonts w:ascii="Cambria Math" w:hAnsi="Cambria Math" w:cs="Times New Roman"/>
            <w:sz w:val="24"/>
            <w:szCs w:val="24"/>
            <w:lang w:val="en-US"/>
          </w:rPr>
          <m:t>G</m:t>
        </m:r>
      </m:oMath>
      <w:r w:rsidRPr="00A3717F">
        <w:rPr>
          <w:rFonts w:ascii="Times New Roman" w:hAnsi="Times New Roman" w:cs="Times New Roman"/>
          <w:sz w:val="24"/>
          <w:szCs w:val="24"/>
        </w:rPr>
        <w:t xml:space="preserve"> δεν έχει γέφυρες, τότε η ακμή με το μεγαλύτερο βάρος δεν ανήκει στο ελάχιστο συνδετικό δένδρο του </w:t>
      </w:r>
      <m:oMath>
        <m:r>
          <w:rPr>
            <w:rFonts w:ascii="Cambria Math" w:hAnsi="Cambria Math" w:cs="Times New Roman"/>
            <w:sz w:val="24"/>
            <w:szCs w:val="24"/>
            <w:lang w:val="en-US"/>
          </w:rPr>
          <m:t>G</m:t>
        </m:r>
      </m:oMath>
      <w:r w:rsidRPr="00A3717F">
        <w:rPr>
          <w:rFonts w:ascii="Times New Roman" w:hAnsi="Times New Roman" w:cs="Times New Roman"/>
          <w:sz w:val="24"/>
          <w:szCs w:val="24"/>
        </w:rPr>
        <w:t xml:space="preserve">. </w:t>
      </w:r>
    </w:p>
    <w:p w:rsidR="00A3717F" w:rsidRPr="00A3717F" w:rsidRDefault="00A3717F" w:rsidP="00A3717F">
      <w:pPr>
        <w:pStyle w:val="ListParagraph"/>
        <w:numPr>
          <w:ilvl w:val="0"/>
          <w:numId w:val="21"/>
        </w:numPr>
        <w:jc w:val="both"/>
        <w:rPr>
          <w:rFonts w:ascii="Times New Roman" w:hAnsi="Times New Roman" w:cs="Times New Roman"/>
          <w:sz w:val="24"/>
          <w:szCs w:val="24"/>
        </w:rPr>
      </w:pPr>
      <w:r w:rsidRPr="00A3717F">
        <w:rPr>
          <w:rFonts w:ascii="Times New Roman" w:hAnsi="Times New Roman" w:cs="Times New Roman"/>
          <w:sz w:val="24"/>
          <w:szCs w:val="24"/>
        </w:rPr>
        <w:lastRenderedPageBreak/>
        <w:t xml:space="preserve">Αν ένα συνεκτικό γράφημα με βάρη στις ακμές έχει μοναδικό ελάχιστο συνδετικό δένδρο, τότε έχει τουλάχιστον μια γέφυρα. </w:t>
      </w:r>
    </w:p>
    <w:p w:rsidR="00A3717F" w:rsidRPr="00A3717F" w:rsidRDefault="001F67F0" w:rsidP="00631AF5">
      <w:pPr>
        <w:pStyle w:val="ListParagraph"/>
        <w:numPr>
          <w:ilvl w:val="0"/>
          <w:numId w:val="21"/>
        </w:numPr>
        <w:jc w:val="both"/>
        <w:rPr>
          <w:rFonts w:ascii="Times New Roman" w:hAnsi="Times New Roman" w:cs="Times New Roman"/>
          <w:sz w:val="24"/>
          <w:szCs w:val="24"/>
        </w:rPr>
      </w:pPr>
      <w:r w:rsidRPr="00A3717F">
        <w:rPr>
          <w:rFonts w:ascii="Times New Roman" w:hAnsi="Times New Roman" w:cs="Times New Roman"/>
          <w:sz w:val="24"/>
          <w:szCs w:val="24"/>
        </w:rPr>
        <w:t xml:space="preserve">Έστω </w:t>
      </w:r>
      <w:r w:rsidR="00631AF5">
        <w:rPr>
          <w:rFonts w:ascii="Times New Roman" w:hAnsi="Times New Roman" w:cs="Times New Roman"/>
          <w:sz w:val="24"/>
          <w:szCs w:val="24"/>
        </w:rPr>
        <w:t xml:space="preserve">ότι εκτελούμε τον αλγόριθμο του </w:t>
      </w:r>
      <w:r w:rsidR="00631AF5">
        <w:rPr>
          <w:rFonts w:ascii="Times New Roman" w:hAnsi="Times New Roman" w:cs="Times New Roman"/>
          <w:sz w:val="24"/>
          <w:szCs w:val="24"/>
          <w:lang w:val="en-US"/>
        </w:rPr>
        <w:t>Prim</w:t>
      </w:r>
      <w:r w:rsidR="00631AF5" w:rsidRPr="00631AF5">
        <w:rPr>
          <w:rFonts w:ascii="Times New Roman" w:hAnsi="Times New Roman" w:cs="Times New Roman"/>
          <w:sz w:val="24"/>
          <w:szCs w:val="24"/>
        </w:rPr>
        <w:t xml:space="preserve"> </w:t>
      </w:r>
      <w:r w:rsidR="00631AF5">
        <w:rPr>
          <w:rFonts w:ascii="Times New Roman" w:hAnsi="Times New Roman" w:cs="Times New Roman"/>
          <w:sz w:val="24"/>
          <w:szCs w:val="24"/>
        </w:rPr>
        <w:t xml:space="preserve">σε ένα </w:t>
      </w:r>
      <w:r w:rsidRPr="00A3717F">
        <w:rPr>
          <w:rFonts w:ascii="Times New Roman" w:hAnsi="Times New Roman" w:cs="Times New Roman"/>
          <w:sz w:val="24"/>
          <w:szCs w:val="24"/>
        </w:rPr>
        <w:t xml:space="preserve">συνεκτικό γράφημα </w:t>
      </w:r>
      <m:oMath>
        <m:r>
          <w:rPr>
            <w:rFonts w:ascii="Cambria Math" w:hAnsi="Cambria Math" w:cs="Times New Roman"/>
            <w:sz w:val="24"/>
            <w:szCs w:val="24"/>
            <w:lang w:val="en-US"/>
          </w:rPr>
          <m:t>G</m:t>
        </m:r>
      </m:oMath>
      <w:r w:rsidRPr="00A3717F">
        <w:rPr>
          <w:rFonts w:ascii="Times New Roman" w:hAnsi="Times New Roman" w:cs="Times New Roman"/>
          <w:sz w:val="24"/>
          <w:szCs w:val="24"/>
        </w:rPr>
        <w:t xml:space="preserve"> </w:t>
      </w:r>
      <w:r w:rsidR="00631AF5">
        <w:rPr>
          <w:rFonts w:ascii="Times New Roman" w:hAnsi="Times New Roman" w:cs="Times New Roman"/>
          <w:sz w:val="24"/>
          <w:szCs w:val="24"/>
        </w:rPr>
        <w:t xml:space="preserve">με βάρη στις ακμές. Ο αλγόριθμος επιλέγει τις ακμές του ελάχιστου συνδετικού δένδρου του </w:t>
      </w:r>
      <m:oMath>
        <m:r>
          <w:rPr>
            <w:rFonts w:ascii="Cambria Math" w:hAnsi="Cambria Math" w:cs="Times New Roman"/>
            <w:sz w:val="24"/>
            <w:szCs w:val="24"/>
            <w:lang w:val="en-US"/>
          </w:rPr>
          <m:t>G</m:t>
        </m:r>
      </m:oMath>
      <w:r w:rsidR="00631AF5" w:rsidRPr="00631AF5">
        <w:rPr>
          <w:rFonts w:ascii="Times New Roman" w:hAnsi="Times New Roman" w:cs="Times New Roman"/>
          <w:sz w:val="24"/>
          <w:szCs w:val="24"/>
        </w:rPr>
        <w:t xml:space="preserve"> </w:t>
      </w:r>
      <w:r w:rsidR="00631AF5">
        <w:rPr>
          <w:rFonts w:ascii="Times New Roman" w:hAnsi="Times New Roman" w:cs="Times New Roman"/>
          <w:sz w:val="24"/>
          <w:szCs w:val="24"/>
        </w:rPr>
        <w:t xml:space="preserve">σε αύξουσα σειρά βάρους. </w:t>
      </w:r>
      <w:r w:rsidR="00631AF5" w:rsidRPr="00631AF5">
        <w:rPr>
          <w:rFonts w:ascii="Times New Roman" w:hAnsi="Times New Roman" w:cs="Times New Roman"/>
          <w:sz w:val="24"/>
          <w:szCs w:val="24"/>
        </w:rPr>
        <w:t xml:space="preserve"> </w:t>
      </w:r>
    </w:p>
    <w:p w:rsidR="00A3717F" w:rsidRPr="00A3717F" w:rsidRDefault="00B75DBA" w:rsidP="00B75DBA">
      <w:pPr>
        <w:pStyle w:val="ListParagraph"/>
        <w:numPr>
          <w:ilvl w:val="0"/>
          <w:numId w:val="21"/>
        </w:numPr>
        <w:jc w:val="both"/>
        <w:rPr>
          <w:rFonts w:ascii="Times New Roman" w:hAnsi="Times New Roman" w:cs="Times New Roman"/>
          <w:sz w:val="24"/>
          <w:szCs w:val="24"/>
        </w:rPr>
      </w:pPr>
      <w:r w:rsidRPr="00A3717F">
        <w:rPr>
          <w:rFonts w:ascii="Times New Roman" w:hAnsi="Times New Roman" w:cs="Times New Roman"/>
          <w:sz w:val="24"/>
          <w:szCs w:val="24"/>
        </w:rPr>
        <w:t xml:space="preserve">Έστω συνεκτικό γράφημα </w:t>
      </w:r>
      <m:oMath>
        <m:r>
          <w:rPr>
            <w:rFonts w:ascii="Cambria Math" w:hAnsi="Cambria Math" w:cs="Times New Roman"/>
            <w:sz w:val="24"/>
            <w:szCs w:val="24"/>
            <w:lang w:val="en-US"/>
          </w:rPr>
          <m:t>G</m:t>
        </m:r>
      </m:oMath>
      <w:r w:rsidRPr="00A3717F">
        <w:rPr>
          <w:rFonts w:ascii="Times New Roman" w:hAnsi="Times New Roman" w:cs="Times New Roman"/>
          <w:sz w:val="24"/>
          <w:szCs w:val="24"/>
        </w:rPr>
        <w:t xml:space="preserve"> </w:t>
      </w:r>
      <w:r>
        <w:rPr>
          <w:rFonts w:ascii="Times New Roman" w:hAnsi="Times New Roman" w:cs="Times New Roman"/>
          <w:sz w:val="24"/>
          <w:szCs w:val="24"/>
        </w:rPr>
        <w:t xml:space="preserve">με βάρη στις ακμές. Ο αλγόριθμος του </w:t>
      </w:r>
      <w:r>
        <w:rPr>
          <w:rFonts w:ascii="Times New Roman" w:hAnsi="Times New Roman" w:cs="Times New Roman"/>
          <w:sz w:val="24"/>
          <w:szCs w:val="24"/>
          <w:lang w:val="en-US"/>
        </w:rPr>
        <w:t>Prim</w:t>
      </w:r>
      <w:r w:rsidRPr="00A3717F">
        <w:rPr>
          <w:rFonts w:ascii="Times New Roman" w:hAnsi="Times New Roman" w:cs="Times New Roman"/>
          <w:sz w:val="24"/>
          <w:szCs w:val="24"/>
        </w:rPr>
        <w:t xml:space="preserve"> </w:t>
      </w:r>
      <w:r>
        <w:rPr>
          <w:rFonts w:ascii="Times New Roman" w:hAnsi="Times New Roman" w:cs="Times New Roman"/>
          <w:sz w:val="24"/>
          <w:szCs w:val="24"/>
        </w:rPr>
        <w:t xml:space="preserve">υπολογίζει σωστά το ελάχιστο συνδετικό δένδρο του </w:t>
      </w:r>
      <m:oMath>
        <m:r>
          <w:rPr>
            <w:rFonts w:ascii="Cambria Math" w:hAnsi="Cambria Math" w:cs="Times New Roman"/>
            <w:sz w:val="24"/>
            <w:szCs w:val="24"/>
            <w:lang w:val="en-US"/>
          </w:rPr>
          <m:t>G</m:t>
        </m:r>
      </m:oMath>
      <w:r>
        <w:rPr>
          <w:rFonts w:ascii="Times New Roman" w:eastAsiaTheme="minorEastAsia" w:hAnsi="Times New Roman" w:cs="Times New Roman"/>
          <w:sz w:val="24"/>
          <w:szCs w:val="24"/>
        </w:rPr>
        <w:t xml:space="preserve"> ακόμα και όταν υ</w:t>
      </w:r>
      <w:proofErr w:type="spellStart"/>
      <w:r>
        <w:rPr>
          <w:rFonts w:ascii="Times New Roman" w:eastAsiaTheme="minorEastAsia" w:hAnsi="Times New Roman" w:cs="Times New Roman"/>
          <w:sz w:val="24"/>
          <w:szCs w:val="24"/>
        </w:rPr>
        <w:t>πάρχουν</w:t>
      </w:r>
      <w:proofErr w:type="spellEnd"/>
      <w:r>
        <w:rPr>
          <w:rFonts w:ascii="Times New Roman" w:eastAsiaTheme="minorEastAsia" w:hAnsi="Times New Roman" w:cs="Times New Roman"/>
          <w:sz w:val="24"/>
          <w:szCs w:val="24"/>
        </w:rPr>
        <w:t xml:space="preserve"> ακμές αρνητικού βάρους.</w:t>
      </w:r>
    </w:p>
    <w:p w:rsidR="00A3717F" w:rsidRPr="00A3717F" w:rsidRDefault="00A3717F" w:rsidP="00A3717F">
      <w:pPr>
        <w:rPr>
          <w:rFonts w:ascii="Times New Roman" w:hAnsi="Times New Roman"/>
        </w:rPr>
      </w:pPr>
    </w:p>
    <w:p w:rsidR="00A3717F" w:rsidRPr="00A3717F" w:rsidRDefault="00A3717F" w:rsidP="00A3717F">
      <w:pPr>
        <w:rPr>
          <w:rFonts w:ascii="Times New Roman" w:hAnsi="Times New Roman"/>
          <w:b/>
        </w:rPr>
      </w:pPr>
      <w:r w:rsidRPr="00A3717F">
        <w:rPr>
          <w:rFonts w:ascii="Times New Roman" w:hAnsi="Times New Roman"/>
          <w:b/>
        </w:rPr>
        <w:t xml:space="preserve">Απαντήσεις </w:t>
      </w:r>
    </w:p>
    <w:p w:rsidR="00A3717F" w:rsidRPr="00A3717F" w:rsidRDefault="00A3717F" w:rsidP="00A3717F">
      <w:pPr>
        <w:pStyle w:val="List"/>
        <w:numPr>
          <w:ilvl w:val="0"/>
          <w:numId w:val="0"/>
        </w:numPr>
        <w:spacing w:before="120" w:after="60"/>
        <w:contextualSpacing w:val="0"/>
        <w:jc w:val="both"/>
        <w:rPr>
          <w:b/>
        </w:rPr>
      </w:pPr>
      <w:r w:rsidRPr="00A3717F">
        <w:rPr>
          <w:b/>
        </w:rPr>
        <w:t>Α.</w:t>
      </w:r>
    </w:p>
    <w:p w:rsidR="00A3717F" w:rsidRPr="00A3717F" w:rsidRDefault="00A3717F" w:rsidP="00A3717F">
      <w:pPr>
        <w:pStyle w:val="List"/>
        <w:numPr>
          <w:ilvl w:val="0"/>
          <w:numId w:val="0"/>
        </w:numPr>
        <w:spacing w:before="120" w:after="60"/>
        <w:contextualSpacing w:val="0"/>
        <w:jc w:val="both"/>
        <w:rPr>
          <w:b/>
        </w:rPr>
      </w:pPr>
      <w:r w:rsidRPr="00A3717F">
        <w:t>1.</w:t>
      </w:r>
      <w:r w:rsidRPr="00A3717F">
        <w:rPr>
          <w:b/>
        </w:rPr>
        <w:t xml:space="preserve"> </w:t>
      </w:r>
      <w:r w:rsidR="005D0746">
        <w:rPr>
          <w:b/>
        </w:rPr>
        <w:t>Σωστό</w:t>
      </w:r>
      <w:r w:rsidRPr="00A3717F">
        <w:rPr>
          <w:b/>
        </w:rPr>
        <w:t xml:space="preserve">. </w:t>
      </w:r>
      <w:r w:rsidRPr="00A3717F">
        <w:t xml:space="preserve">Ένα </w:t>
      </w:r>
      <w:proofErr w:type="spellStart"/>
      <w:r w:rsidRPr="00A3717F">
        <w:t>άκυκλο</w:t>
      </w:r>
      <w:proofErr w:type="spellEnd"/>
      <w:r w:rsidRPr="00A3717F">
        <w:t xml:space="preserve"> γράφημα</w:t>
      </w:r>
      <w:r w:rsidR="00137EC8">
        <w:t xml:space="preserve"> αποτελείται από συνεκτικές συνιστώσες οι οποίες είναι δένδρα και άρα έχουν χρωματικό αριθμό το πολύ </w:t>
      </w:r>
      <m:oMath>
        <m:r>
          <w:rPr>
            <w:rFonts w:ascii="Cambria Math" w:hAnsi="Cambria Math"/>
          </w:rPr>
          <m:t>2</m:t>
        </m:r>
      </m:oMath>
      <w:r w:rsidR="00137EC8">
        <w:t>.</w:t>
      </w:r>
      <w:r w:rsidRPr="00A3717F">
        <w:t xml:space="preserve"> </w:t>
      </w:r>
      <w:r w:rsidR="00137EC8">
        <w:t>(Αν το γράφημα δεν έχει</w:t>
      </w:r>
      <w:r w:rsidRPr="00A3717F">
        <w:t xml:space="preserve"> καθόλου ακμές,</w:t>
      </w:r>
      <w:r w:rsidR="00137EC8">
        <w:t xml:space="preserve"> τότε κάθε συνεκτική</w:t>
      </w:r>
      <w:r w:rsidR="00C90227">
        <w:t xml:space="preserve"> του</w:t>
      </w:r>
      <w:r w:rsidR="00137EC8">
        <w:t xml:space="preserve"> συνιστώσα είναι μια απομονωμένη κορυφή και </w:t>
      </w:r>
      <w:r w:rsidRPr="00A3717F">
        <w:t xml:space="preserve">ο χρωματικός του αριθμός είναι </w:t>
      </w:r>
      <m:oMath>
        <m:r>
          <w:rPr>
            <w:rFonts w:ascii="Cambria Math" w:hAnsi="Cambria Math"/>
          </w:rPr>
          <m:t>1</m:t>
        </m:r>
      </m:oMath>
      <w:r w:rsidRPr="00A3717F">
        <w:t>.</w:t>
      </w:r>
      <w:r w:rsidR="00137EC8">
        <w:t xml:space="preserve">) </w:t>
      </w:r>
    </w:p>
    <w:p w:rsidR="00A3717F" w:rsidRPr="00A3717F" w:rsidRDefault="00A3717F" w:rsidP="00A3717F">
      <w:pPr>
        <w:pStyle w:val="List"/>
        <w:numPr>
          <w:ilvl w:val="0"/>
          <w:numId w:val="0"/>
        </w:numPr>
        <w:spacing w:before="120" w:after="60"/>
        <w:contextualSpacing w:val="0"/>
        <w:jc w:val="both"/>
      </w:pPr>
      <w:r w:rsidRPr="00A3717F">
        <w:t>2.</w:t>
      </w:r>
      <w:r w:rsidRPr="00A3717F">
        <w:rPr>
          <w:b/>
        </w:rPr>
        <w:t xml:space="preserve"> Σωστό. </w:t>
      </w:r>
      <w:r w:rsidRPr="00A3717F">
        <w:t xml:space="preserve">Κάθε συνδετικό δέντρο ενός συνεκτικού γραφήματος περιέχει όλες τις γέφυρές του </w:t>
      </w:r>
      <w:r w:rsidR="00B061BE">
        <w:t>(</w:t>
      </w:r>
      <w:r w:rsidRPr="00A3717F">
        <w:t xml:space="preserve">δείτε το Ερώτημα 5.Α.1 της 6ης Γραπτής Εργασίας </w:t>
      </w:r>
      <w:proofErr w:type="spellStart"/>
      <w:r w:rsidRPr="00A3717F">
        <w:t>ακαδ</w:t>
      </w:r>
      <w:proofErr w:type="spellEnd"/>
      <w:r w:rsidRPr="00A3717F">
        <w:t>. έτους 2014-15</w:t>
      </w:r>
      <w:r w:rsidR="00B061BE">
        <w:t>)</w:t>
      </w:r>
      <w:r w:rsidRPr="00A3717F">
        <w:t xml:space="preserve">. Αφού λοιπόν τα δύο δέντρα δεν έχουν καμία κοινή ακμή, το γράφημα δεν περιέχει καμία γέφυρα. Εναλλακτικά, θα μπορούσαμε να επικαλεστούμε το Ερώτημα 2.Α.1 της παρούσας εργασίας. </w:t>
      </w:r>
    </w:p>
    <w:p w:rsidR="00A3717F" w:rsidRPr="00A3717F" w:rsidRDefault="00A3717F" w:rsidP="00A3717F">
      <w:pPr>
        <w:pStyle w:val="List"/>
        <w:numPr>
          <w:ilvl w:val="0"/>
          <w:numId w:val="0"/>
        </w:numPr>
        <w:spacing w:before="120" w:after="60"/>
        <w:contextualSpacing w:val="0"/>
        <w:jc w:val="both"/>
      </w:pPr>
      <w:r w:rsidRPr="00A3717F">
        <w:t>3.</w:t>
      </w:r>
      <w:r w:rsidRPr="00A3717F">
        <w:rPr>
          <w:b/>
        </w:rPr>
        <w:t xml:space="preserve"> Λάθος. </w:t>
      </w:r>
      <w:r w:rsidRPr="00A3717F">
        <w:t>Το παρακάτω γράφημα έχει δύο συνδετικά δέντρα χωρίς καμία κοινή ακμή (το μπλε και το κόκκινο), ενώ έχει προφανώς ένα σημείο κοπής.</w:t>
      </w:r>
    </w:p>
    <w:p w:rsidR="00A3717F" w:rsidRPr="00A3717F" w:rsidRDefault="00A3717F" w:rsidP="00A3717F">
      <w:pPr>
        <w:pStyle w:val="List"/>
        <w:numPr>
          <w:ilvl w:val="0"/>
          <w:numId w:val="0"/>
        </w:numPr>
        <w:spacing w:before="120" w:after="60"/>
        <w:contextualSpacing w:val="0"/>
        <w:jc w:val="both"/>
      </w:pPr>
    </w:p>
    <w:p w:rsidR="00A3717F" w:rsidRPr="00A3717F" w:rsidRDefault="00A3717F" w:rsidP="00A3717F">
      <w:pPr>
        <w:pStyle w:val="ListParagraph"/>
        <w:ind w:left="360"/>
        <w:jc w:val="center"/>
        <w:rPr>
          <w:rFonts w:ascii="Times New Roman" w:hAnsi="Times New Roman" w:cs="Times New Roman"/>
          <w:sz w:val="24"/>
          <w:szCs w:val="24"/>
        </w:rPr>
      </w:pPr>
      <w:r w:rsidRPr="00A3717F">
        <w:rPr>
          <w:rFonts w:ascii="Times New Roman" w:hAnsi="Times New Roman" w:cs="Times New Roman"/>
          <w:noProof/>
          <w:sz w:val="24"/>
          <w:szCs w:val="24"/>
          <w:lang w:eastAsia="el-GR"/>
        </w:rPr>
        <w:drawing>
          <wp:inline distT="0" distB="0" distL="0" distR="0">
            <wp:extent cx="2487600" cy="766800"/>
            <wp:effectExtent l="0" t="0" r="0" b="0"/>
            <wp:docPr id="7"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t2.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487600" cy="766800"/>
                    </a:xfrm>
                    <a:prstGeom prst="rect">
                      <a:avLst/>
                    </a:prstGeom>
                  </pic:spPr>
                </pic:pic>
              </a:graphicData>
            </a:graphic>
          </wp:inline>
        </w:drawing>
      </w:r>
    </w:p>
    <w:p w:rsidR="00A3717F" w:rsidRPr="00A3717F" w:rsidRDefault="00A3717F" w:rsidP="00A3717F">
      <w:pPr>
        <w:pStyle w:val="List"/>
        <w:numPr>
          <w:ilvl w:val="0"/>
          <w:numId w:val="0"/>
        </w:numPr>
        <w:spacing w:before="120" w:after="60"/>
        <w:contextualSpacing w:val="0"/>
        <w:jc w:val="both"/>
      </w:pPr>
    </w:p>
    <w:p w:rsidR="00A3717F" w:rsidRPr="00A3717F" w:rsidRDefault="00A3717F" w:rsidP="00A3717F">
      <w:pPr>
        <w:pStyle w:val="List"/>
        <w:numPr>
          <w:ilvl w:val="0"/>
          <w:numId w:val="0"/>
        </w:numPr>
        <w:spacing w:before="120" w:after="60"/>
        <w:contextualSpacing w:val="0"/>
        <w:jc w:val="both"/>
      </w:pPr>
      <w:r w:rsidRPr="00A3717F">
        <w:t>Εναλλακτικά, θα μπορούσαμε να επικαλεστούμε το Ερώτημα 2.Α.2 της παρούσας εργασίας.</w:t>
      </w:r>
    </w:p>
    <w:p w:rsidR="00A3717F" w:rsidRPr="00A3717F" w:rsidRDefault="00A3717F" w:rsidP="00A3717F">
      <w:pPr>
        <w:pStyle w:val="List"/>
        <w:numPr>
          <w:ilvl w:val="0"/>
          <w:numId w:val="0"/>
        </w:numPr>
        <w:spacing w:before="120" w:after="60"/>
        <w:contextualSpacing w:val="0"/>
        <w:jc w:val="both"/>
        <w:rPr>
          <w:b/>
        </w:rPr>
      </w:pPr>
      <w:r w:rsidRPr="00A3717F">
        <w:t>4.</w:t>
      </w:r>
      <w:r w:rsidRPr="00A3717F">
        <w:rPr>
          <w:b/>
        </w:rPr>
        <w:t xml:space="preserve"> Λάθος.</w:t>
      </w:r>
      <w:r w:rsidRPr="00A3717F">
        <w:t xml:space="preserve"> Δείτε το παρακάτω αντιπαράδειγμα.</w:t>
      </w:r>
    </w:p>
    <w:p w:rsidR="00A3717F" w:rsidRPr="00A3717F" w:rsidRDefault="00A3717F" w:rsidP="00A3717F">
      <w:pPr>
        <w:jc w:val="center"/>
        <w:rPr>
          <w:rFonts w:ascii="Times New Roman" w:hAnsi="Times New Roman"/>
        </w:rPr>
      </w:pPr>
      <w:r w:rsidRPr="00A3717F">
        <w:rPr>
          <w:rFonts w:ascii="Times New Roman" w:hAnsi="Times New Roman"/>
          <w:noProof/>
        </w:rPr>
        <w:drawing>
          <wp:inline distT="0" distB="0" distL="0" distR="0">
            <wp:extent cx="1933200" cy="1231200"/>
            <wp:effectExtent l="0" t="0" r="0" b="0"/>
            <wp:docPr id="8"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t3.pn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933200" cy="1231200"/>
                    </a:xfrm>
                    <a:prstGeom prst="rect">
                      <a:avLst/>
                    </a:prstGeom>
                  </pic:spPr>
                </pic:pic>
              </a:graphicData>
            </a:graphic>
          </wp:inline>
        </w:drawing>
      </w:r>
    </w:p>
    <w:p w:rsidR="00A3717F" w:rsidRPr="00A3717F" w:rsidRDefault="00A3717F" w:rsidP="00A3717F">
      <w:pPr>
        <w:jc w:val="both"/>
        <w:rPr>
          <w:rFonts w:ascii="Times New Roman" w:hAnsi="Times New Roman"/>
          <w:b/>
        </w:rPr>
      </w:pPr>
      <w:r w:rsidRPr="00A3717F">
        <w:rPr>
          <w:rFonts w:ascii="Times New Roman" w:hAnsi="Times New Roman"/>
          <w:b/>
          <w:lang w:val="en-US"/>
        </w:rPr>
        <w:lastRenderedPageBreak/>
        <w:t>B</w:t>
      </w:r>
      <w:r w:rsidRPr="00A3717F">
        <w:rPr>
          <w:rFonts w:ascii="Times New Roman" w:hAnsi="Times New Roman"/>
          <w:b/>
        </w:rPr>
        <w:t>.</w:t>
      </w:r>
    </w:p>
    <w:p w:rsidR="00A3717F" w:rsidRPr="00A3717F" w:rsidRDefault="00A3717F" w:rsidP="00A3717F">
      <w:pPr>
        <w:jc w:val="both"/>
        <w:rPr>
          <w:rFonts w:ascii="Times New Roman" w:hAnsi="Times New Roman"/>
        </w:rPr>
      </w:pPr>
      <w:r w:rsidRPr="00A3717F">
        <w:rPr>
          <w:rFonts w:ascii="Times New Roman" w:hAnsi="Times New Roman"/>
        </w:rPr>
        <w:t xml:space="preserve">1. </w:t>
      </w:r>
      <w:r w:rsidRPr="00A3717F">
        <w:rPr>
          <w:rFonts w:ascii="Times New Roman" w:hAnsi="Times New Roman"/>
          <w:b/>
        </w:rPr>
        <w:t>Σωστό</w:t>
      </w:r>
      <w:r w:rsidRPr="00A3717F">
        <w:rPr>
          <w:rFonts w:ascii="Times New Roman" w:hAnsi="Times New Roman"/>
        </w:rPr>
        <w:t xml:space="preserve">. Αν ένα συνεκτικό δέντρο </w:t>
      </w:r>
      <m:oMath>
        <m:r>
          <w:rPr>
            <w:rFonts w:ascii="Cambria Math" w:hAnsi="Cambria Math"/>
            <w:lang w:val="en-US"/>
          </w:rPr>
          <m:t>Τ</m:t>
        </m:r>
      </m:oMath>
      <w:r w:rsidRPr="00A3717F">
        <w:rPr>
          <w:rFonts w:ascii="Times New Roman" w:hAnsi="Times New Roman"/>
        </w:rPr>
        <w:t xml:space="preserve"> περιέχει την ακμή με το μεγαλύτερο βάρος, αφαιρώντας την λαμβάνουμε δύο συνεκτικές συνιστώσες μεταξύ των οποίων υπάρχει μία εναλλακτική ακμή (αφού το </w:t>
      </w:r>
      <m:oMath>
        <m:r>
          <w:rPr>
            <w:rFonts w:ascii="Cambria Math" w:hAnsi="Cambria Math"/>
            <w:lang w:val="en-US"/>
          </w:rPr>
          <m:t>G</m:t>
        </m:r>
      </m:oMath>
      <w:r w:rsidRPr="00A3717F">
        <w:rPr>
          <w:rFonts w:ascii="Times New Roman" w:hAnsi="Times New Roman"/>
        </w:rPr>
        <w:t xml:space="preserve"> δεν έχει γέφυρες) βάρους μικρότερου από αυτή που αφαιρέσαμε (</w:t>
      </w:r>
      <w:r w:rsidR="00B061BE">
        <w:rPr>
          <w:rFonts w:ascii="Times New Roman" w:hAnsi="Times New Roman"/>
        </w:rPr>
        <w:t xml:space="preserve">αφού </w:t>
      </w:r>
      <w:r w:rsidRPr="00A3717F">
        <w:rPr>
          <w:rFonts w:ascii="Times New Roman" w:hAnsi="Times New Roman"/>
        </w:rPr>
        <w:t xml:space="preserve">όλες οι ακμές έχουν διαφορετικό βάρος), συνεπώς προσθέτοντας την εναλλακτική ακμή λαμβάνουμε ένα δέντρο μικρότερου βάρους από το </w:t>
      </w:r>
      <m:oMath>
        <m:r>
          <w:rPr>
            <w:rFonts w:ascii="Cambria Math" w:hAnsi="Cambria Math"/>
            <w:lang w:val="en-US"/>
          </w:rPr>
          <m:t>Τ</m:t>
        </m:r>
      </m:oMath>
      <w:r w:rsidRPr="00A3717F">
        <w:rPr>
          <w:rFonts w:ascii="Times New Roman" w:hAnsi="Times New Roman"/>
        </w:rPr>
        <w:t xml:space="preserve">. Άρα ένα συνεκτικό δέντρο </w:t>
      </w:r>
      <m:oMath>
        <m:r>
          <w:rPr>
            <w:rFonts w:ascii="Cambria Math" w:hAnsi="Cambria Math"/>
            <w:lang w:val="en-US"/>
          </w:rPr>
          <m:t>Τ</m:t>
        </m:r>
      </m:oMath>
      <w:r w:rsidRPr="00A3717F">
        <w:rPr>
          <w:rFonts w:ascii="Times New Roman" w:hAnsi="Times New Roman"/>
        </w:rPr>
        <w:t xml:space="preserve"> το οποίο περιέχει την ακμή με το μεγαλύτερο βάρος δεν μπορεί να είναι ελάχιστο.</w:t>
      </w:r>
    </w:p>
    <w:p w:rsidR="00A3717F" w:rsidRPr="00A3717F" w:rsidRDefault="00A3717F" w:rsidP="00A3717F">
      <w:pPr>
        <w:jc w:val="both"/>
        <w:rPr>
          <w:rFonts w:ascii="Times New Roman" w:eastAsiaTheme="minorEastAsia" w:hAnsi="Times New Roman"/>
        </w:rPr>
      </w:pPr>
      <w:r w:rsidRPr="00A3717F">
        <w:rPr>
          <w:rFonts w:ascii="Times New Roman" w:hAnsi="Times New Roman"/>
        </w:rPr>
        <w:t xml:space="preserve">2. </w:t>
      </w:r>
      <w:r w:rsidRPr="00A3717F">
        <w:rPr>
          <w:rFonts w:ascii="Times New Roman" w:hAnsi="Times New Roman"/>
          <w:b/>
        </w:rPr>
        <w:t>Λάθος</w:t>
      </w:r>
      <w:r w:rsidRPr="00A3717F">
        <w:rPr>
          <w:rFonts w:ascii="Times New Roman" w:hAnsi="Times New Roman"/>
        </w:rPr>
        <w:t xml:space="preserve">. Θεωρήστε ένα </w:t>
      </w:r>
      <m:oMath>
        <m:sSub>
          <m:sSubPr>
            <m:ctrlPr>
              <w:rPr>
                <w:rFonts w:ascii="Cambria Math" w:hAnsi="Cambria Math"/>
                <w:i/>
                <w:lang w:val="en-US"/>
              </w:rPr>
            </m:ctrlPr>
          </m:sSubPr>
          <m:e>
            <m:r>
              <w:rPr>
                <w:rFonts w:ascii="Cambria Math" w:hAnsi="Cambria Math"/>
                <w:lang w:val="en-US"/>
              </w:rPr>
              <m:t>Κ</m:t>
            </m:r>
          </m:e>
          <m:sub>
            <m:r>
              <w:rPr>
                <w:rFonts w:ascii="Cambria Math" w:hAnsi="Cambria Math"/>
              </w:rPr>
              <m:t>3</m:t>
            </m:r>
          </m:sub>
        </m:sSub>
      </m:oMath>
      <w:r w:rsidRPr="00A3717F">
        <w:rPr>
          <w:rFonts w:ascii="Times New Roman" w:eastAsiaTheme="minorEastAsia" w:hAnsi="Times New Roman"/>
        </w:rPr>
        <w:t xml:space="preserve"> </w:t>
      </w:r>
      <w:r w:rsidRPr="00A3717F">
        <w:rPr>
          <w:rFonts w:ascii="Times New Roman" w:hAnsi="Times New Roman"/>
        </w:rPr>
        <w:t xml:space="preserve">όπου δύο ακμές του έχουν βάρος </w:t>
      </w:r>
      <m:oMath>
        <m:r>
          <w:rPr>
            <w:rFonts w:ascii="Cambria Math" w:hAnsi="Cambria Math"/>
          </w:rPr>
          <m:t>1</m:t>
        </m:r>
      </m:oMath>
      <w:r w:rsidRPr="00A3717F">
        <w:rPr>
          <w:rFonts w:ascii="Times New Roman" w:eastAsiaTheme="minorEastAsia" w:hAnsi="Times New Roman"/>
        </w:rPr>
        <w:t xml:space="preserve"> και η τρίτη έχει βάρος </w:t>
      </w:r>
      <m:oMath>
        <m:r>
          <w:rPr>
            <w:rFonts w:ascii="Cambria Math" w:hAnsi="Cambria Math"/>
          </w:rPr>
          <m:t>2.</m:t>
        </m:r>
      </m:oMath>
      <w:r w:rsidRPr="00A3717F">
        <w:rPr>
          <w:rFonts w:ascii="Times New Roman" w:eastAsiaTheme="minorEastAsia" w:hAnsi="Times New Roman"/>
        </w:rPr>
        <w:t xml:space="preserve"> Προφανώς το γράφημα αυτό δεν έχει γέφυρα αλλά οι δύο ακμές του βάρους </w:t>
      </w:r>
      <m:oMath>
        <m:r>
          <w:rPr>
            <w:rFonts w:ascii="Cambria Math" w:hAnsi="Cambria Math"/>
          </w:rPr>
          <m:t>1</m:t>
        </m:r>
      </m:oMath>
      <w:r w:rsidRPr="00A3717F">
        <w:rPr>
          <w:rFonts w:ascii="Times New Roman" w:eastAsiaTheme="minorEastAsia" w:hAnsi="Times New Roman"/>
        </w:rPr>
        <w:t xml:space="preserve"> σχηματίζουν το μοναδικό συνδετικό του δέντρο. </w:t>
      </w:r>
    </w:p>
    <w:p w:rsidR="00B75DBA" w:rsidRPr="00AA582D" w:rsidRDefault="00A3717F" w:rsidP="00A3717F">
      <w:pPr>
        <w:jc w:val="both"/>
        <w:rPr>
          <w:rFonts w:ascii="Times New Roman" w:hAnsi="Times New Roman"/>
        </w:rPr>
      </w:pPr>
      <w:r w:rsidRPr="00A3717F">
        <w:rPr>
          <w:rFonts w:ascii="Times New Roman" w:eastAsiaTheme="minorEastAsia" w:hAnsi="Times New Roman"/>
        </w:rPr>
        <w:t xml:space="preserve">3. </w:t>
      </w:r>
      <w:r w:rsidR="00631AF5">
        <w:rPr>
          <w:rFonts w:ascii="Times New Roman" w:hAnsi="Times New Roman"/>
          <w:b/>
        </w:rPr>
        <w:t>Λάθος</w:t>
      </w:r>
      <w:r w:rsidRPr="00A3717F">
        <w:rPr>
          <w:rFonts w:ascii="Times New Roman" w:hAnsi="Times New Roman"/>
        </w:rPr>
        <w:t xml:space="preserve">. </w:t>
      </w:r>
      <w:r w:rsidR="00B75DBA">
        <w:rPr>
          <w:rFonts w:ascii="Times New Roman" w:hAnsi="Times New Roman"/>
        </w:rPr>
        <w:t>Ας θεωρήσουμε το παρακάτω γράφημα</w:t>
      </w:r>
      <w:r w:rsidR="006D4C0A" w:rsidRPr="006D4C0A">
        <w:rPr>
          <w:rFonts w:ascii="Times New Roman" w:hAnsi="Times New Roman"/>
        </w:rPr>
        <w:t xml:space="preserve">, </w:t>
      </w:r>
      <w:r w:rsidR="006D4C0A">
        <w:rPr>
          <w:rFonts w:ascii="Times New Roman" w:hAnsi="Times New Roman"/>
        </w:rPr>
        <w:t xml:space="preserve">με αρχική κορυφή την </w:t>
      </w:r>
      <m:oMath>
        <m:r>
          <w:rPr>
            <w:rFonts w:ascii="Cambria Math" w:hAnsi="Cambria Math"/>
          </w:rPr>
          <m:t>α</m:t>
        </m:r>
      </m:oMath>
      <w:r w:rsidR="00B75DBA">
        <w:rPr>
          <w:rFonts w:ascii="Times New Roman" w:hAnsi="Times New Roman"/>
        </w:rPr>
        <w:t xml:space="preserve">. </w:t>
      </w:r>
    </w:p>
    <w:p w:rsidR="00B75DBA" w:rsidRDefault="006D4C0A" w:rsidP="006D4C0A">
      <w:pPr>
        <w:jc w:val="center"/>
        <w:rPr>
          <w:rFonts w:ascii="Times New Roman" w:hAnsi="Times New Roman"/>
        </w:rPr>
      </w:pPr>
      <w:r>
        <w:rPr>
          <w:rFonts w:ascii="Times New Roman" w:hAnsi="Times New Roman"/>
          <w:noProof/>
        </w:rPr>
        <w:drawing>
          <wp:inline distT="0" distB="0" distL="0" distR="0">
            <wp:extent cx="1252800" cy="68040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m.png"/>
                    <pic:cNvPicPr/>
                  </pic:nvPicPr>
                  <pic:blipFill>
                    <a:blip r:embed="rId65"/>
                    <a:stretch>
                      <a:fillRect/>
                    </a:stretch>
                  </pic:blipFill>
                  <pic:spPr>
                    <a:xfrm>
                      <a:off x="0" y="0"/>
                      <a:ext cx="1252800" cy="680400"/>
                    </a:xfrm>
                    <a:prstGeom prst="rect">
                      <a:avLst/>
                    </a:prstGeom>
                  </pic:spPr>
                </pic:pic>
              </a:graphicData>
            </a:graphic>
          </wp:inline>
        </w:drawing>
      </w:r>
    </w:p>
    <w:p w:rsidR="00472764" w:rsidRPr="00B8642D" w:rsidRDefault="00472764" w:rsidP="00472764">
      <w:pPr>
        <w:jc w:val="both"/>
        <w:rPr>
          <w:rFonts w:ascii="Times New Roman" w:hAnsi="Times New Roman"/>
        </w:rPr>
      </w:pPr>
      <w:r w:rsidRPr="00472764">
        <w:rPr>
          <w:rFonts w:ascii="Times New Roman" w:hAnsi="Times New Roman"/>
        </w:rPr>
        <w:t>Τ</w:t>
      </w:r>
      <w:r>
        <w:rPr>
          <w:rFonts w:ascii="Times New Roman" w:hAnsi="Times New Roman"/>
        </w:rPr>
        <w:t xml:space="preserve">ότε, ο αλγόριθμος του </w:t>
      </w:r>
      <w:r>
        <w:rPr>
          <w:rFonts w:ascii="Times New Roman" w:hAnsi="Times New Roman"/>
          <w:lang w:val="en-US"/>
        </w:rPr>
        <w:t>Prim</w:t>
      </w:r>
      <w:r w:rsidRPr="00472764">
        <w:rPr>
          <w:rFonts w:ascii="Times New Roman" w:hAnsi="Times New Roman"/>
        </w:rPr>
        <w:t xml:space="preserve"> </w:t>
      </w:r>
      <w:r>
        <w:rPr>
          <w:rFonts w:ascii="Times New Roman" w:hAnsi="Times New Roman"/>
        </w:rPr>
        <w:t xml:space="preserve">θα επιλέξει πρώτα την ακμή </w:t>
      </w:r>
      <m:oMath>
        <m:r>
          <w:rPr>
            <w:rFonts w:ascii="Cambria Math" w:hAnsi="Cambria Math"/>
          </w:rPr>
          <m:t>(α,β)</m:t>
        </m:r>
      </m:oMath>
      <w:r>
        <w:rPr>
          <w:rFonts w:ascii="Times New Roman" w:hAnsi="Times New Roman"/>
        </w:rPr>
        <w:t xml:space="preserve"> και μετά την </w:t>
      </w:r>
      <m:oMath>
        <m:r>
          <w:rPr>
            <w:rFonts w:ascii="Cambria Math" w:hAnsi="Cambria Math"/>
          </w:rPr>
          <m:t>(β,γ)</m:t>
        </m:r>
      </m:oMath>
      <w:r>
        <w:rPr>
          <w:rFonts w:ascii="Times New Roman" w:hAnsi="Times New Roman"/>
        </w:rPr>
        <w:t>.</w:t>
      </w:r>
      <w:r w:rsidR="00B8642D" w:rsidRPr="00B8642D">
        <w:rPr>
          <w:rFonts w:ascii="Times New Roman" w:hAnsi="Times New Roman"/>
        </w:rPr>
        <w:t xml:space="preserve"> (</w:t>
      </w:r>
      <w:r w:rsidR="00B061BE">
        <w:rPr>
          <w:rFonts w:ascii="Times New Roman" w:hAnsi="Times New Roman"/>
        </w:rPr>
        <w:t>Παρατηρήστε ότι η</w:t>
      </w:r>
      <w:r w:rsidR="00B8642D">
        <w:rPr>
          <w:rFonts w:ascii="Times New Roman" w:hAnsi="Times New Roman"/>
        </w:rPr>
        <w:t xml:space="preserve"> πρόταση ισχύει για τον αλγόριθμο του </w:t>
      </w:r>
      <w:proofErr w:type="spellStart"/>
      <w:r w:rsidR="00B8642D">
        <w:rPr>
          <w:rFonts w:ascii="Times New Roman" w:hAnsi="Times New Roman"/>
          <w:lang w:val="en-US"/>
        </w:rPr>
        <w:t>Kruskal</w:t>
      </w:r>
      <w:proofErr w:type="spellEnd"/>
      <w:r w:rsidR="00B8642D" w:rsidRPr="00B8642D">
        <w:rPr>
          <w:rFonts w:ascii="Times New Roman" w:hAnsi="Times New Roman"/>
        </w:rPr>
        <w:t>.</w:t>
      </w:r>
      <w:r w:rsidR="00B8642D" w:rsidRPr="00AA582D">
        <w:rPr>
          <w:rFonts w:ascii="Times New Roman" w:hAnsi="Times New Roman"/>
        </w:rPr>
        <w:t>)</w:t>
      </w:r>
      <w:r w:rsidR="00B8642D">
        <w:rPr>
          <w:rFonts w:ascii="Times New Roman" w:hAnsi="Times New Roman"/>
        </w:rPr>
        <w:t xml:space="preserve">  </w:t>
      </w:r>
    </w:p>
    <w:p w:rsidR="00A3717F" w:rsidRPr="000D096A" w:rsidRDefault="00A3717F" w:rsidP="00A3717F">
      <w:pPr>
        <w:jc w:val="both"/>
        <w:rPr>
          <w:rFonts w:ascii="Times New Roman" w:hAnsi="Times New Roman"/>
          <w:rPrChange w:id="2" w:author="Dimitris Kavvadias" w:date="2017-05-25T23:19:00Z">
            <w:rPr>
              <w:rFonts w:ascii="Times New Roman" w:hAnsi="Times New Roman"/>
              <w:lang w:val="en-US"/>
            </w:rPr>
          </w:rPrChange>
        </w:rPr>
      </w:pPr>
      <w:r w:rsidRPr="00A3717F">
        <w:rPr>
          <w:rFonts w:ascii="Times New Roman" w:hAnsi="Times New Roman"/>
        </w:rPr>
        <w:t xml:space="preserve">4. </w:t>
      </w:r>
      <w:r w:rsidR="00B75DBA">
        <w:rPr>
          <w:rFonts w:ascii="Times New Roman" w:hAnsi="Times New Roman"/>
          <w:b/>
        </w:rPr>
        <w:t>Σωστό</w:t>
      </w:r>
      <w:r w:rsidRPr="00A3717F">
        <w:rPr>
          <w:rFonts w:ascii="Times New Roman" w:hAnsi="Times New Roman"/>
        </w:rPr>
        <w:t xml:space="preserve">. </w:t>
      </w:r>
      <w:r w:rsidR="00EA36C5">
        <w:rPr>
          <w:rFonts w:ascii="Times New Roman" w:hAnsi="Times New Roman"/>
        </w:rPr>
        <w:t xml:space="preserve">Σε αντίθεση με τον αλγόριθμο του </w:t>
      </w:r>
      <w:r w:rsidR="00EA36C5">
        <w:rPr>
          <w:rFonts w:ascii="Times New Roman" w:hAnsi="Times New Roman"/>
          <w:lang w:val="en-US"/>
        </w:rPr>
        <w:t>Dijkstra</w:t>
      </w:r>
      <w:r w:rsidR="00EA36C5" w:rsidRPr="00EA36C5">
        <w:rPr>
          <w:rFonts w:ascii="Times New Roman" w:hAnsi="Times New Roman"/>
        </w:rPr>
        <w:t xml:space="preserve">, </w:t>
      </w:r>
      <w:r w:rsidR="00EA36C5">
        <w:rPr>
          <w:rFonts w:ascii="Times New Roman" w:hAnsi="Times New Roman"/>
        </w:rPr>
        <w:t xml:space="preserve">τα αρνητικά βάρη δεν έχουν καμία επίπτωση στην ορθή λειτουργία του αλγόριθμου του </w:t>
      </w:r>
      <w:r w:rsidR="00EA36C5">
        <w:rPr>
          <w:rFonts w:ascii="Times New Roman" w:hAnsi="Times New Roman"/>
          <w:lang w:val="en-US"/>
        </w:rPr>
        <w:t>Prim</w:t>
      </w:r>
      <w:r w:rsidR="00472764">
        <w:rPr>
          <w:rFonts w:ascii="Times New Roman" w:hAnsi="Times New Roman"/>
        </w:rPr>
        <w:t xml:space="preserve">. Ο αλγόριθμος του </w:t>
      </w:r>
      <w:r w:rsidR="00472764">
        <w:rPr>
          <w:rFonts w:ascii="Times New Roman" w:hAnsi="Times New Roman"/>
          <w:lang w:val="en-US"/>
        </w:rPr>
        <w:t>Prim</w:t>
      </w:r>
      <w:r w:rsidR="00472764" w:rsidRPr="00472764">
        <w:rPr>
          <w:rFonts w:ascii="Times New Roman" w:hAnsi="Times New Roman"/>
        </w:rPr>
        <w:t xml:space="preserve"> </w:t>
      </w:r>
      <w:r w:rsidR="00472764">
        <w:rPr>
          <w:rFonts w:ascii="Times New Roman" w:hAnsi="Times New Roman"/>
        </w:rPr>
        <w:t xml:space="preserve">διατηρεί ένα δένδρο </w:t>
      </w:r>
      <m:oMath>
        <m:r>
          <w:rPr>
            <w:rFonts w:ascii="Cambria Math" w:hAnsi="Cambria Math"/>
          </w:rPr>
          <m:t>Τ</m:t>
        </m:r>
      </m:oMath>
      <w:r w:rsidR="00472764">
        <w:rPr>
          <w:rFonts w:ascii="Times New Roman" w:hAnsi="Times New Roman"/>
        </w:rPr>
        <w:t xml:space="preserve"> </w:t>
      </w:r>
      <w:r w:rsidR="00B061BE">
        <w:rPr>
          <w:rFonts w:ascii="Times New Roman" w:hAnsi="Times New Roman"/>
        </w:rPr>
        <w:t xml:space="preserve">(όχι </w:t>
      </w:r>
      <w:r w:rsidR="006D63AB">
        <w:rPr>
          <w:rFonts w:ascii="Times New Roman" w:hAnsi="Times New Roman"/>
        </w:rPr>
        <w:t>συνδετικό</w:t>
      </w:r>
      <w:r w:rsidR="00B061BE">
        <w:rPr>
          <w:rFonts w:ascii="Times New Roman" w:hAnsi="Times New Roman"/>
        </w:rPr>
        <w:t xml:space="preserve">) </w:t>
      </w:r>
      <w:r w:rsidR="00472764">
        <w:rPr>
          <w:rFonts w:ascii="Times New Roman" w:hAnsi="Times New Roman"/>
        </w:rPr>
        <w:t>στο οποίο προσθέτει ακμές μέχρι να γίνει (ελάχιστο) συνδετικό δένδρο. Σε κάθε βήμα,</w:t>
      </w:r>
      <w:r w:rsidR="00B061BE">
        <w:rPr>
          <w:rFonts w:ascii="Times New Roman" w:hAnsi="Times New Roman"/>
        </w:rPr>
        <w:t xml:space="preserve"> ο αλγόριθμος </w:t>
      </w:r>
      <w:r w:rsidR="00472764">
        <w:rPr>
          <w:rFonts w:ascii="Times New Roman" w:hAnsi="Times New Roman"/>
        </w:rPr>
        <w:t xml:space="preserve">τοποθετεί στο </w:t>
      </w:r>
      <m:oMath>
        <m:r>
          <w:rPr>
            <w:rFonts w:ascii="Cambria Math" w:hAnsi="Cambria Math"/>
            <w:lang w:val="en-US"/>
          </w:rPr>
          <m:t>T</m:t>
        </m:r>
      </m:oMath>
      <w:r w:rsidR="00B8642D">
        <w:rPr>
          <w:rFonts w:ascii="Times New Roman" w:hAnsi="Times New Roman"/>
        </w:rPr>
        <w:t xml:space="preserve"> μ</w:t>
      </w:r>
      <w:r w:rsidR="00B061BE">
        <w:rPr>
          <w:rFonts w:ascii="Times New Roman" w:hAnsi="Times New Roman"/>
        </w:rPr>
        <w:t>ί</w:t>
      </w:r>
      <w:r w:rsidR="00B8642D">
        <w:rPr>
          <w:rFonts w:ascii="Times New Roman" w:hAnsi="Times New Roman"/>
        </w:rPr>
        <w:t>α</w:t>
      </w:r>
      <w:r w:rsidR="00472764">
        <w:rPr>
          <w:rFonts w:ascii="Times New Roman" w:hAnsi="Times New Roman"/>
        </w:rPr>
        <w:t xml:space="preserve"> ακμή με ελάχιστο βάρος, η οποία συνδέει μια κορυφή η οποία ανήκει στο </w:t>
      </w:r>
      <m:oMath>
        <m:r>
          <w:rPr>
            <w:rFonts w:ascii="Cambria Math" w:hAnsi="Cambria Math"/>
            <w:lang w:val="en-US"/>
          </w:rPr>
          <m:t>T</m:t>
        </m:r>
      </m:oMath>
      <w:r w:rsidR="00472764" w:rsidRPr="00472764">
        <w:rPr>
          <w:rFonts w:ascii="Times New Roman" w:hAnsi="Times New Roman"/>
        </w:rPr>
        <w:t xml:space="preserve"> </w:t>
      </w:r>
      <w:r w:rsidR="00472764">
        <w:rPr>
          <w:rFonts w:ascii="Times New Roman" w:hAnsi="Times New Roman"/>
        </w:rPr>
        <w:t xml:space="preserve">με μια κορυφή η οποία δεν ανήκει στο </w:t>
      </w:r>
      <m:oMath>
        <m:r>
          <w:rPr>
            <w:rFonts w:ascii="Cambria Math" w:hAnsi="Cambria Math"/>
            <w:lang w:val="en-US"/>
          </w:rPr>
          <m:t>T</m:t>
        </m:r>
      </m:oMath>
      <w:r w:rsidR="00B061BE">
        <w:rPr>
          <w:rFonts w:ascii="Times New Roman" w:hAnsi="Times New Roman"/>
        </w:rPr>
        <w:t>, χωρίς να ελέγχει το πρόσημο του βάρους.</w:t>
      </w:r>
    </w:p>
    <w:p w:rsidR="005B2867" w:rsidRPr="00A3717F" w:rsidRDefault="005B2867" w:rsidP="00856E6F">
      <w:pPr>
        <w:jc w:val="both"/>
        <w:rPr>
          <w:rFonts w:ascii="Times New Roman" w:hAnsi="Times New Roman"/>
          <w:bCs/>
          <w:color w:val="000000"/>
        </w:rPr>
      </w:pPr>
    </w:p>
    <w:sectPr w:rsidR="005B2867" w:rsidRPr="00A3717F" w:rsidSect="006E6C6C">
      <w:headerReference w:type="default" r:id="rId66"/>
      <w:footerReference w:type="default" r:id="rId6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96A" w:rsidRDefault="000D096A">
      <w:r>
        <w:separator/>
      </w:r>
    </w:p>
  </w:endnote>
  <w:endnote w:type="continuationSeparator" w:id="0">
    <w:p w:rsidR="000D096A" w:rsidRDefault="000D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A1"/>
    <w:family w:val="swiss"/>
    <w:pitch w:val="variable"/>
    <w:sig w:usb0="E00002FF" w:usb1="4000ACFF" w:usb2="00000001" w:usb3="00000000" w:csb0="0000019F" w:csb1="00000000"/>
  </w:font>
  <w:font w:name="Times">
    <w:panose1 w:val="02020603050405020304"/>
    <w:charset w:val="A1"/>
    <w:family w:val="roman"/>
    <w:pitch w:val="variable"/>
    <w:sig w:usb0="E0002AFF" w:usb1="C0007841" w:usb2="00000009" w:usb3="00000000" w:csb0="000001FF" w:csb1="00000000"/>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96A" w:rsidRPr="00FF5BFD" w:rsidRDefault="000D096A" w:rsidP="00FF5BFD">
    <w:pPr>
      <w:pStyle w:val="Header"/>
      <w:rPr>
        <w:rFonts w:ascii="Times New Roman" w:hAnsi="Times New Roman"/>
        <w:sz w:val="20"/>
        <w:szCs w:val="20"/>
      </w:rPr>
    </w:pPr>
    <w:sdt>
      <w:sdtPr>
        <w:rPr>
          <w:rFonts w:ascii="Times New Roman" w:hAnsi="Times New Roman"/>
          <w:sz w:val="20"/>
          <w:szCs w:val="20"/>
        </w:rPr>
        <w:id w:val="178377069"/>
        <w:docPartObj>
          <w:docPartGallery w:val="Page Numbers (Top of Page)"/>
          <w:docPartUnique/>
        </w:docPartObj>
      </w:sdtPr>
      <w:sdtContent>
        <w:r w:rsidRPr="00FF5BFD">
          <w:rPr>
            <w:rFonts w:ascii="Times New Roman" w:hAnsi="Times New Roman"/>
            <w:sz w:val="20"/>
            <w:szCs w:val="20"/>
          </w:rPr>
          <w:fldChar w:fldCharType="begin"/>
        </w:r>
        <w:r w:rsidRPr="000D096A">
          <w:rPr>
            <w:rFonts w:ascii="Times New Roman" w:hAnsi="Times New Roman"/>
            <w:sz w:val="20"/>
            <w:szCs w:val="20"/>
            <w:lang w:val="en-US"/>
            <w:rPrChange w:id="3" w:author="Dimitris Kavvadias" w:date="2017-05-25T23:19:00Z">
              <w:rPr>
                <w:rFonts w:ascii="Times New Roman" w:hAnsi="Times New Roman"/>
                <w:sz w:val="20"/>
                <w:szCs w:val="20"/>
              </w:rPr>
            </w:rPrChange>
          </w:rPr>
          <w:instrText xml:space="preserve"> PAGE   \* MERGEFORMAT </w:instrText>
        </w:r>
        <w:r w:rsidRPr="00FF5BFD">
          <w:rPr>
            <w:rFonts w:ascii="Times New Roman" w:hAnsi="Times New Roman"/>
            <w:sz w:val="20"/>
            <w:szCs w:val="20"/>
          </w:rPr>
          <w:fldChar w:fldCharType="separate"/>
        </w:r>
        <w:r w:rsidR="00533335" w:rsidRPr="00533335">
          <w:rPr>
            <w:rFonts w:ascii="Times New Roman" w:hAnsi="Times New Roman"/>
            <w:noProof/>
            <w:sz w:val="20"/>
            <w:szCs w:val="20"/>
          </w:rPr>
          <w:t>13</w:t>
        </w:r>
        <w:r w:rsidRPr="00FF5BFD">
          <w:rPr>
            <w:rFonts w:ascii="Times New Roman" w:hAnsi="Times New Roman"/>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96A" w:rsidRDefault="000D096A">
      <w:r>
        <w:separator/>
      </w:r>
    </w:p>
  </w:footnote>
  <w:footnote w:type="continuationSeparator" w:id="0">
    <w:p w:rsidR="000D096A" w:rsidRDefault="000D0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2235"/>
      <w:gridCol w:w="6287"/>
    </w:tblGrid>
    <w:tr w:rsidR="000D096A">
      <w:trPr>
        <w:trHeight w:val="1000"/>
      </w:trPr>
      <w:tc>
        <w:tcPr>
          <w:tcW w:w="2235" w:type="dxa"/>
          <w:vAlign w:val="center"/>
        </w:tcPr>
        <w:p w:rsidR="000D096A" w:rsidRDefault="000D096A">
          <w:pPr>
            <w:spacing w:line="240" w:lineRule="auto"/>
            <w:jc w:val="right"/>
            <w:rPr>
              <w:sz w:val="36"/>
            </w:rPr>
          </w:pPr>
          <w:r>
            <w:rPr>
              <w:noProof/>
              <w:sz w:val="36"/>
            </w:rPr>
            <w:drawing>
              <wp:inline distT="0" distB="0" distL="0" distR="0">
                <wp:extent cx="1275715" cy="488950"/>
                <wp:effectExtent l="0" t="0" r="0" b="0"/>
                <wp:docPr id="5" name="Image 5" descr="logo_ea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ap_ne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715" cy="488950"/>
                        </a:xfrm>
                        <a:prstGeom prst="rect">
                          <a:avLst/>
                        </a:prstGeom>
                        <a:noFill/>
                        <a:ln>
                          <a:noFill/>
                        </a:ln>
                      </pic:spPr>
                    </pic:pic>
                  </a:graphicData>
                </a:graphic>
              </wp:inline>
            </w:drawing>
          </w:r>
        </w:p>
      </w:tc>
      <w:tc>
        <w:tcPr>
          <w:tcW w:w="6287" w:type="dxa"/>
          <w:vAlign w:val="center"/>
        </w:tcPr>
        <w:p w:rsidR="000D096A" w:rsidRDefault="000D096A">
          <w:pPr>
            <w:rPr>
              <w:rFonts w:ascii="Times New Roman" w:hAnsi="Times New Roman"/>
              <w:color w:val="808080"/>
              <w:sz w:val="28"/>
            </w:rPr>
          </w:pPr>
          <w:r>
            <w:rPr>
              <w:rFonts w:ascii="Times New Roman" w:hAnsi="Times New Roman"/>
              <w:color w:val="808080"/>
              <w:sz w:val="28"/>
            </w:rPr>
            <w:t>ΕΛΛΗΝΙΚΟ ΑΝΟΙΧΤΟ ΠΑΝΕΠΙΣΤΗΜΙΟ</w:t>
          </w:r>
        </w:p>
      </w:tc>
    </w:tr>
  </w:tbl>
  <w:p w:rsidR="000D096A" w:rsidRDefault="000D096A">
    <w:pPr>
      <w:pStyle w:val="Header"/>
      <w:tabs>
        <w:tab w:val="clear" w:pos="4153"/>
        <w:tab w:val="clear" w:pos="8306"/>
        <w:tab w:val="left" w:pos="1290"/>
      </w:tabs>
    </w:pPr>
    <w:r>
      <w:rPr>
        <w:noProof/>
      </w:rPr>
      <mc:AlternateContent>
        <mc:Choice Requires="wpg">
          <w:drawing>
            <wp:anchor distT="0" distB="0" distL="114300" distR="114300" simplePos="0" relativeHeight="251657728" behindDoc="0" locked="0" layoutInCell="0" allowOverlap="1">
              <wp:simplePos x="0" y="0"/>
              <wp:positionH relativeFrom="column">
                <wp:posOffset>-1133475</wp:posOffset>
              </wp:positionH>
              <wp:positionV relativeFrom="paragraph">
                <wp:posOffset>42545</wp:posOffset>
              </wp:positionV>
              <wp:extent cx="7605395" cy="92075"/>
              <wp:effectExtent l="0" t="0" r="33655" b="41275"/>
              <wp:wrapNone/>
              <wp:docPr id="1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13" name="Line 2"/>
                      <wps:cNvCnPr>
                        <a:cxnSpLocks noChangeShapeType="1"/>
                      </wps:cNvCnPr>
                      <wps:spPr bwMode="auto">
                        <a:xfrm>
                          <a:off x="0" y="19862"/>
                          <a:ext cx="20000" cy="138"/>
                        </a:xfrm>
                        <a:prstGeom prst="line">
                          <a:avLst/>
                        </a:prstGeom>
                        <a:noFill/>
                        <a:ln w="76200">
                          <a:solidFill>
                            <a:srgbClr val="000080"/>
                          </a:solidFill>
                          <a:round/>
                          <a:headEnd type="none" w="sm" len="sm"/>
                          <a:tailEnd type="none" w="sm" len="sm"/>
                        </a:ln>
                        <a:extLst>
                          <a:ext uri="{909E8E84-426E-40DD-AFC4-6F175D3DCCD1}">
                            <a14:hiddenFill xmlns:a14="http://schemas.microsoft.com/office/drawing/2010/main">
                              <a:noFill/>
                            </a14:hiddenFill>
                          </a:ext>
                        </a:extLst>
                      </wps:spPr>
                      <wps:bodyPr/>
                    </wps:wsp>
                    <wps:wsp>
                      <wps:cNvPr id="14" name="Line 3"/>
                      <wps:cNvCnPr>
                        <a:cxnSpLocks noChangeShapeType="1"/>
                      </wps:cNvCnPr>
                      <wps:spPr bwMode="auto">
                        <a:xfrm>
                          <a:off x="0" y="-10"/>
                          <a:ext cx="20000" cy="138"/>
                        </a:xfrm>
                        <a:prstGeom prst="line">
                          <a:avLst/>
                        </a:prstGeom>
                        <a:noFill/>
                        <a:ln w="12700">
                          <a:solidFill>
                            <a:srgbClr val="00008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group w14:anchorId="55F54771" id="Group 1" o:spid="_x0000_s1026" style="position:absolute;margin-left:-89.25pt;margin-top:3.35pt;width:598.85pt;height:7.25pt;z-index:251657728"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" o:allowincell="f">
              <v:line id="Line 2" o:spid="_x0000_s1027" style="position:absolute;visibility:visible;mso-wrap-style:square" from="0,19862"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" strokecolor="navy" strokeweight="6pt">
                <v:stroke startarrowwidth="narrow" startarrowlength="short" endarrowwidth="narrow" endarrowlength="short"/>
              </v:line>
              <v:line id="Line 3" o:spid="_x0000_s1028" style="position:absolute;visibility:visible;mso-wrap-style:square" from="0,-10" to="20000,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" strokecolor="navy" strokeweight="1pt">
                <v:stroke startarrowwidth="narrow" startarrowlength="short" endarrowwidth="narrow" endarrowlength="short"/>
              </v:line>
            </v:group>
          </w:pict>
        </mc:Fallback>
      </mc:AlternateContent>
    </w:r>
    <w:r>
      <w:tab/>
    </w:r>
  </w:p>
  <w:p w:rsidR="000D096A" w:rsidRDefault="000D096A">
    <w:pPr>
      <w:pStyle w:val="Header"/>
      <w:tabs>
        <w:tab w:val="clear" w:pos="4153"/>
        <w:tab w:val="clear" w:pos="8306"/>
        <w:tab w:val="left" w:pos="129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B44EF"/>
    <w:multiLevelType w:val="hybridMultilevel"/>
    <w:tmpl w:val="89EA6DB6"/>
    <w:lvl w:ilvl="0" w:tplc="3BD61230">
      <w:start w:val="1"/>
      <w:numFmt w:val="decimal"/>
      <w:lvlText w:val="%1."/>
      <w:lvlJc w:val="left"/>
      <w:pPr>
        <w:tabs>
          <w:tab w:val="num" w:pos="227"/>
        </w:tabs>
        <w:ind w:left="227" w:hanging="22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15:restartNumberingAfterBreak="0">
    <w:nsid w:val="23384FC2"/>
    <w:multiLevelType w:val="hybridMultilevel"/>
    <w:tmpl w:val="0F7C6182"/>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 w15:restartNumberingAfterBreak="0">
    <w:nsid w:val="23B802F0"/>
    <w:multiLevelType w:val="multilevel"/>
    <w:tmpl w:val="107E27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CD100AD"/>
    <w:multiLevelType w:val="multilevel"/>
    <w:tmpl w:val="0828466E"/>
    <w:lvl w:ilvl="0">
      <w:start w:val="1"/>
      <w:numFmt w:val="decimal"/>
      <w:lvlText w:val="%1. (Σ/Λ)"/>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57B79E4"/>
    <w:multiLevelType w:val="multilevel"/>
    <w:tmpl w:val="7F44CD58"/>
    <w:lvl w:ilvl="0">
      <w:start w:val="1"/>
      <w:numFmt w:val="decimal"/>
      <w:lvlText w:val="%1. (Σ/Λ)"/>
      <w:lvlJc w:val="left"/>
      <w:pPr>
        <w:tabs>
          <w:tab w:val="num" w:pos="432"/>
        </w:tabs>
        <w:ind w:left="432" w:hanging="432"/>
      </w:pPr>
      <w:rPr>
        <w:rFonts w:hint="default"/>
        <w:b/>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37014F49"/>
    <w:multiLevelType w:val="hybridMultilevel"/>
    <w:tmpl w:val="B60C69B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3FC35F48"/>
    <w:multiLevelType w:val="hybridMultilevel"/>
    <w:tmpl w:val="52587E94"/>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7" w15:restartNumberingAfterBreak="0">
    <w:nsid w:val="450818F4"/>
    <w:multiLevelType w:val="hybridMultilevel"/>
    <w:tmpl w:val="244A79B6"/>
    <w:lvl w:ilvl="0" w:tplc="A68CD6C4">
      <w:start w:val="1"/>
      <w:numFmt w:val="decimal"/>
      <w:lvlText w:val="%1."/>
      <w:lvlJc w:val="left"/>
      <w:pPr>
        <w:tabs>
          <w:tab w:val="num" w:pos="360"/>
        </w:tabs>
        <w:ind w:left="360" w:hanging="360"/>
      </w:pPr>
      <w:rPr>
        <w:rFonts w:hint="default"/>
        <w:b/>
        <w:i/>
        <w:iCs/>
      </w:rPr>
    </w:lvl>
    <w:lvl w:ilvl="1" w:tplc="DA9C0A92" w:tentative="1">
      <w:start w:val="1"/>
      <w:numFmt w:val="lowerLetter"/>
      <w:lvlText w:val="%2."/>
      <w:lvlJc w:val="left"/>
      <w:pPr>
        <w:tabs>
          <w:tab w:val="num" w:pos="1080"/>
        </w:tabs>
        <w:ind w:left="1080" w:hanging="360"/>
      </w:pPr>
    </w:lvl>
    <w:lvl w:ilvl="2" w:tplc="0576BADA" w:tentative="1">
      <w:start w:val="1"/>
      <w:numFmt w:val="lowerRoman"/>
      <w:lvlText w:val="%3."/>
      <w:lvlJc w:val="right"/>
      <w:pPr>
        <w:tabs>
          <w:tab w:val="num" w:pos="1800"/>
        </w:tabs>
        <w:ind w:left="1800" w:hanging="180"/>
      </w:pPr>
    </w:lvl>
    <w:lvl w:ilvl="3" w:tplc="D38C3DA6" w:tentative="1">
      <w:start w:val="1"/>
      <w:numFmt w:val="decimal"/>
      <w:lvlText w:val="%4."/>
      <w:lvlJc w:val="left"/>
      <w:pPr>
        <w:tabs>
          <w:tab w:val="num" w:pos="2520"/>
        </w:tabs>
        <w:ind w:left="2520" w:hanging="360"/>
      </w:pPr>
    </w:lvl>
    <w:lvl w:ilvl="4" w:tplc="84AA16EA" w:tentative="1">
      <w:start w:val="1"/>
      <w:numFmt w:val="lowerLetter"/>
      <w:lvlText w:val="%5."/>
      <w:lvlJc w:val="left"/>
      <w:pPr>
        <w:tabs>
          <w:tab w:val="num" w:pos="3240"/>
        </w:tabs>
        <w:ind w:left="3240" w:hanging="360"/>
      </w:pPr>
    </w:lvl>
    <w:lvl w:ilvl="5" w:tplc="7AE41FDC" w:tentative="1">
      <w:start w:val="1"/>
      <w:numFmt w:val="lowerRoman"/>
      <w:lvlText w:val="%6."/>
      <w:lvlJc w:val="right"/>
      <w:pPr>
        <w:tabs>
          <w:tab w:val="num" w:pos="3960"/>
        </w:tabs>
        <w:ind w:left="3960" w:hanging="180"/>
      </w:pPr>
    </w:lvl>
    <w:lvl w:ilvl="6" w:tplc="AD4A8260" w:tentative="1">
      <w:start w:val="1"/>
      <w:numFmt w:val="decimal"/>
      <w:lvlText w:val="%7."/>
      <w:lvlJc w:val="left"/>
      <w:pPr>
        <w:tabs>
          <w:tab w:val="num" w:pos="4680"/>
        </w:tabs>
        <w:ind w:left="4680" w:hanging="360"/>
      </w:pPr>
    </w:lvl>
    <w:lvl w:ilvl="7" w:tplc="3920FF2A" w:tentative="1">
      <w:start w:val="1"/>
      <w:numFmt w:val="lowerLetter"/>
      <w:lvlText w:val="%8."/>
      <w:lvlJc w:val="left"/>
      <w:pPr>
        <w:tabs>
          <w:tab w:val="num" w:pos="5400"/>
        </w:tabs>
        <w:ind w:left="5400" w:hanging="360"/>
      </w:pPr>
    </w:lvl>
    <w:lvl w:ilvl="8" w:tplc="9518218C" w:tentative="1">
      <w:start w:val="1"/>
      <w:numFmt w:val="lowerRoman"/>
      <w:lvlText w:val="%9."/>
      <w:lvlJc w:val="right"/>
      <w:pPr>
        <w:tabs>
          <w:tab w:val="num" w:pos="6120"/>
        </w:tabs>
        <w:ind w:left="6120" w:hanging="180"/>
      </w:pPr>
    </w:lvl>
  </w:abstractNum>
  <w:abstractNum w:abstractNumId="8" w15:restartNumberingAfterBreak="0">
    <w:nsid w:val="4CAF0EA4"/>
    <w:multiLevelType w:val="hybridMultilevel"/>
    <w:tmpl w:val="A692AA9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9" w15:restartNumberingAfterBreak="0">
    <w:nsid w:val="53582376"/>
    <w:multiLevelType w:val="hybridMultilevel"/>
    <w:tmpl w:val="41D6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B6C39"/>
    <w:multiLevelType w:val="hybridMultilevel"/>
    <w:tmpl w:val="4FB67154"/>
    <w:lvl w:ilvl="0" w:tplc="3BD61230">
      <w:start w:val="1"/>
      <w:numFmt w:val="decimal"/>
      <w:lvlText w:val="%1."/>
      <w:lvlJc w:val="left"/>
      <w:pPr>
        <w:tabs>
          <w:tab w:val="num" w:pos="227"/>
        </w:tabs>
        <w:ind w:left="227" w:hanging="227"/>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1" w15:restartNumberingAfterBreak="0">
    <w:nsid w:val="5D357265"/>
    <w:multiLevelType w:val="hybridMultilevel"/>
    <w:tmpl w:val="BFD8722A"/>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2" w15:restartNumberingAfterBreak="0">
    <w:nsid w:val="61D85DFD"/>
    <w:multiLevelType w:val="hybridMultilevel"/>
    <w:tmpl w:val="D7AA2F8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66510591"/>
    <w:multiLevelType w:val="hybridMultilevel"/>
    <w:tmpl w:val="77CA0F60"/>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4" w15:restartNumberingAfterBreak="0">
    <w:nsid w:val="6CCA4C91"/>
    <w:multiLevelType w:val="hybridMultilevel"/>
    <w:tmpl w:val="1AB86D3C"/>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5" w15:restartNumberingAfterBreak="0">
    <w:nsid w:val="6D116F2D"/>
    <w:multiLevelType w:val="multilevel"/>
    <w:tmpl w:val="EA8451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none"/>
      <w:lvlRestart w:val="0"/>
      <w:pStyle w:val="Heading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E730DCB"/>
    <w:multiLevelType w:val="multilevel"/>
    <w:tmpl w:val="107E27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1C8556A"/>
    <w:multiLevelType w:val="hybridMultilevel"/>
    <w:tmpl w:val="1092F130"/>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8" w15:restartNumberingAfterBreak="0">
    <w:nsid w:val="793B214C"/>
    <w:multiLevelType w:val="multilevel"/>
    <w:tmpl w:val="E118FF2C"/>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E3E59BC"/>
    <w:multiLevelType w:val="hybridMultilevel"/>
    <w:tmpl w:val="A022E058"/>
    <w:lvl w:ilvl="0" w:tplc="0408000F">
      <w:start w:val="1"/>
      <w:numFmt w:val="decimal"/>
      <w:pStyle w:val="List"/>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0" w15:restartNumberingAfterBreak="0">
    <w:nsid w:val="7FD137EA"/>
    <w:multiLevelType w:val="hybridMultilevel"/>
    <w:tmpl w:val="86A61BDC"/>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4"/>
  </w:num>
  <w:num w:numId="2">
    <w:abstractNumId w:val="15"/>
  </w:num>
  <w:num w:numId="3">
    <w:abstractNumId w:val="18"/>
  </w:num>
  <w:num w:numId="4">
    <w:abstractNumId w:val="7"/>
  </w:num>
  <w:num w:numId="5">
    <w:abstractNumId w:val="19"/>
  </w:num>
  <w:num w:numId="6">
    <w:abstractNumId w:val="3"/>
  </w:num>
  <w:num w:numId="7">
    <w:abstractNumId w:val="2"/>
  </w:num>
  <w:num w:numId="8">
    <w:abstractNumId w:val="16"/>
  </w:num>
  <w:num w:numId="9">
    <w:abstractNumId w:val="10"/>
  </w:num>
  <w:num w:numId="10">
    <w:abstractNumId w:val="0"/>
  </w:num>
  <w:num w:numId="11">
    <w:abstractNumId w:val="6"/>
  </w:num>
  <w:num w:numId="12">
    <w:abstractNumId w:val="14"/>
  </w:num>
  <w:num w:numId="13">
    <w:abstractNumId w:val="17"/>
  </w:num>
  <w:num w:numId="14">
    <w:abstractNumId w:val="8"/>
  </w:num>
  <w:num w:numId="15">
    <w:abstractNumId w:val="20"/>
  </w:num>
  <w:num w:numId="16">
    <w:abstractNumId w:val="1"/>
  </w:num>
  <w:num w:numId="17">
    <w:abstractNumId w:val="13"/>
  </w:num>
  <w:num w:numId="18">
    <w:abstractNumId w:val="5"/>
  </w:num>
  <w:num w:numId="19">
    <w:abstractNumId w:val="9"/>
  </w:num>
  <w:num w:numId="20">
    <w:abstractNumId w:val="12"/>
  </w:num>
  <w:num w:numId="21">
    <w:abstractNumId w:val="11"/>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mitris Kavvadias">
    <w15:presenceInfo w15:providerId="None" w15:userId="Dimitris Kavvadi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8CE"/>
    <w:rsid w:val="0000132E"/>
    <w:rsid w:val="0001330A"/>
    <w:rsid w:val="00016040"/>
    <w:rsid w:val="000164C7"/>
    <w:rsid w:val="00017F95"/>
    <w:rsid w:val="000251BA"/>
    <w:rsid w:val="0002653B"/>
    <w:rsid w:val="00026B64"/>
    <w:rsid w:val="000316A1"/>
    <w:rsid w:val="000330ED"/>
    <w:rsid w:val="00036F4A"/>
    <w:rsid w:val="0004591D"/>
    <w:rsid w:val="0004709C"/>
    <w:rsid w:val="0005000B"/>
    <w:rsid w:val="00051445"/>
    <w:rsid w:val="000652FA"/>
    <w:rsid w:val="00072A4E"/>
    <w:rsid w:val="00073347"/>
    <w:rsid w:val="00076A30"/>
    <w:rsid w:val="000777D8"/>
    <w:rsid w:val="000838BF"/>
    <w:rsid w:val="00085B0B"/>
    <w:rsid w:val="000900F1"/>
    <w:rsid w:val="00095C0B"/>
    <w:rsid w:val="00096DD6"/>
    <w:rsid w:val="000A13D7"/>
    <w:rsid w:val="000A16BC"/>
    <w:rsid w:val="000A3DDA"/>
    <w:rsid w:val="000A421C"/>
    <w:rsid w:val="000A4E84"/>
    <w:rsid w:val="000B0083"/>
    <w:rsid w:val="000B0CFA"/>
    <w:rsid w:val="000B124E"/>
    <w:rsid w:val="000B3A35"/>
    <w:rsid w:val="000B3EF3"/>
    <w:rsid w:val="000B72D5"/>
    <w:rsid w:val="000B73FB"/>
    <w:rsid w:val="000B7988"/>
    <w:rsid w:val="000C6EA2"/>
    <w:rsid w:val="000D096A"/>
    <w:rsid w:val="000D1226"/>
    <w:rsid w:val="000D5ABF"/>
    <w:rsid w:val="000D60BB"/>
    <w:rsid w:val="000D78A5"/>
    <w:rsid w:val="000E20FA"/>
    <w:rsid w:val="000E4FFA"/>
    <w:rsid w:val="000E5526"/>
    <w:rsid w:val="000E77CA"/>
    <w:rsid w:val="000F1EC7"/>
    <w:rsid w:val="000F22D0"/>
    <w:rsid w:val="000F4C5F"/>
    <w:rsid w:val="000F7F22"/>
    <w:rsid w:val="00101777"/>
    <w:rsid w:val="00101ED9"/>
    <w:rsid w:val="00103C1F"/>
    <w:rsid w:val="00104F86"/>
    <w:rsid w:val="001055E8"/>
    <w:rsid w:val="00107314"/>
    <w:rsid w:val="00113A7E"/>
    <w:rsid w:val="0012142E"/>
    <w:rsid w:val="001332B1"/>
    <w:rsid w:val="00134650"/>
    <w:rsid w:val="00136923"/>
    <w:rsid w:val="00137C14"/>
    <w:rsid w:val="00137EC8"/>
    <w:rsid w:val="00145A73"/>
    <w:rsid w:val="00147CFD"/>
    <w:rsid w:val="0015105D"/>
    <w:rsid w:val="00151531"/>
    <w:rsid w:val="00152CD6"/>
    <w:rsid w:val="00155E6E"/>
    <w:rsid w:val="00156E0B"/>
    <w:rsid w:val="0015761E"/>
    <w:rsid w:val="00157EC6"/>
    <w:rsid w:val="00173409"/>
    <w:rsid w:val="001745FD"/>
    <w:rsid w:val="00176365"/>
    <w:rsid w:val="00180AD3"/>
    <w:rsid w:val="0018104E"/>
    <w:rsid w:val="00182AD3"/>
    <w:rsid w:val="00182BED"/>
    <w:rsid w:val="00184C9D"/>
    <w:rsid w:val="00187FDD"/>
    <w:rsid w:val="00194FE7"/>
    <w:rsid w:val="001A14E9"/>
    <w:rsid w:val="001A2BDB"/>
    <w:rsid w:val="001A2F6A"/>
    <w:rsid w:val="001A53B3"/>
    <w:rsid w:val="001A7032"/>
    <w:rsid w:val="001B0164"/>
    <w:rsid w:val="001B0BBC"/>
    <w:rsid w:val="001B1691"/>
    <w:rsid w:val="001C07C5"/>
    <w:rsid w:val="001C1EAF"/>
    <w:rsid w:val="001C2A0F"/>
    <w:rsid w:val="001C4A4F"/>
    <w:rsid w:val="001C734B"/>
    <w:rsid w:val="001C7436"/>
    <w:rsid w:val="001D27C9"/>
    <w:rsid w:val="001D6CBA"/>
    <w:rsid w:val="001D7BC3"/>
    <w:rsid w:val="001E3302"/>
    <w:rsid w:val="001E3E0C"/>
    <w:rsid w:val="001E7256"/>
    <w:rsid w:val="001E73B7"/>
    <w:rsid w:val="001F078B"/>
    <w:rsid w:val="001F26DF"/>
    <w:rsid w:val="001F2D0A"/>
    <w:rsid w:val="001F36CA"/>
    <w:rsid w:val="001F67F0"/>
    <w:rsid w:val="0020301C"/>
    <w:rsid w:val="00203BD0"/>
    <w:rsid w:val="00204187"/>
    <w:rsid w:val="00205919"/>
    <w:rsid w:val="00207405"/>
    <w:rsid w:val="00212AEC"/>
    <w:rsid w:val="0021302D"/>
    <w:rsid w:val="00213D2C"/>
    <w:rsid w:val="00217BDC"/>
    <w:rsid w:val="002273F0"/>
    <w:rsid w:val="0023241C"/>
    <w:rsid w:val="00234F25"/>
    <w:rsid w:val="002351D6"/>
    <w:rsid w:val="00240C5B"/>
    <w:rsid w:val="00243EA3"/>
    <w:rsid w:val="002457C0"/>
    <w:rsid w:val="00246B3A"/>
    <w:rsid w:val="00253F6A"/>
    <w:rsid w:val="002553CB"/>
    <w:rsid w:val="00255E96"/>
    <w:rsid w:val="00263CCA"/>
    <w:rsid w:val="002662E4"/>
    <w:rsid w:val="00266E3B"/>
    <w:rsid w:val="00273490"/>
    <w:rsid w:val="00283085"/>
    <w:rsid w:val="002862DF"/>
    <w:rsid w:val="00286405"/>
    <w:rsid w:val="002938AC"/>
    <w:rsid w:val="00294D9F"/>
    <w:rsid w:val="002A0095"/>
    <w:rsid w:val="002A2B87"/>
    <w:rsid w:val="002A4980"/>
    <w:rsid w:val="002B10CA"/>
    <w:rsid w:val="002B7133"/>
    <w:rsid w:val="002C2DA3"/>
    <w:rsid w:val="002D01C3"/>
    <w:rsid w:val="002D4585"/>
    <w:rsid w:val="002D5E96"/>
    <w:rsid w:val="002D5FF2"/>
    <w:rsid w:val="002E54CA"/>
    <w:rsid w:val="00310EF9"/>
    <w:rsid w:val="0031257B"/>
    <w:rsid w:val="00312894"/>
    <w:rsid w:val="00330574"/>
    <w:rsid w:val="00332BAF"/>
    <w:rsid w:val="00335A8E"/>
    <w:rsid w:val="00335EB4"/>
    <w:rsid w:val="003473EA"/>
    <w:rsid w:val="0035393A"/>
    <w:rsid w:val="00365475"/>
    <w:rsid w:val="0036601F"/>
    <w:rsid w:val="00370B84"/>
    <w:rsid w:val="0037307C"/>
    <w:rsid w:val="003775BA"/>
    <w:rsid w:val="00377C86"/>
    <w:rsid w:val="0038322E"/>
    <w:rsid w:val="0039680A"/>
    <w:rsid w:val="00396AB0"/>
    <w:rsid w:val="003A2038"/>
    <w:rsid w:val="003A3283"/>
    <w:rsid w:val="003A6A71"/>
    <w:rsid w:val="003A711D"/>
    <w:rsid w:val="003B0388"/>
    <w:rsid w:val="003B1174"/>
    <w:rsid w:val="003B60F1"/>
    <w:rsid w:val="003C1B6B"/>
    <w:rsid w:val="003C435B"/>
    <w:rsid w:val="003D1FBD"/>
    <w:rsid w:val="003D20D5"/>
    <w:rsid w:val="003D6AAB"/>
    <w:rsid w:val="003E1073"/>
    <w:rsid w:val="003E693A"/>
    <w:rsid w:val="003F6025"/>
    <w:rsid w:val="004022CB"/>
    <w:rsid w:val="00402B19"/>
    <w:rsid w:val="00405B80"/>
    <w:rsid w:val="00406E69"/>
    <w:rsid w:val="004110E7"/>
    <w:rsid w:val="00412515"/>
    <w:rsid w:val="004140C7"/>
    <w:rsid w:val="00414262"/>
    <w:rsid w:val="00427B3D"/>
    <w:rsid w:val="00427F2E"/>
    <w:rsid w:val="0043314D"/>
    <w:rsid w:val="00433734"/>
    <w:rsid w:val="00435190"/>
    <w:rsid w:val="004376DA"/>
    <w:rsid w:val="004423F2"/>
    <w:rsid w:val="00446E8D"/>
    <w:rsid w:val="004528BD"/>
    <w:rsid w:val="004540D3"/>
    <w:rsid w:val="00454FD1"/>
    <w:rsid w:val="00463AC5"/>
    <w:rsid w:val="00471BF3"/>
    <w:rsid w:val="00472764"/>
    <w:rsid w:val="004778E5"/>
    <w:rsid w:val="00477977"/>
    <w:rsid w:val="00480AD4"/>
    <w:rsid w:val="00482485"/>
    <w:rsid w:val="00485CC4"/>
    <w:rsid w:val="004A04F0"/>
    <w:rsid w:val="004B1684"/>
    <w:rsid w:val="004B290D"/>
    <w:rsid w:val="004C0B3F"/>
    <w:rsid w:val="004C1F62"/>
    <w:rsid w:val="004D0407"/>
    <w:rsid w:val="004D0A3F"/>
    <w:rsid w:val="004D1F0E"/>
    <w:rsid w:val="004D2074"/>
    <w:rsid w:val="004D4814"/>
    <w:rsid w:val="004D7449"/>
    <w:rsid w:val="004E2B3C"/>
    <w:rsid w:val="004F1837"/>
    <w:rsid w:val="004F3D6F"/>
    <w:rsid w:val="004F41CC"/>
    <w:rsid w:val="004F49EA"/>
    <w:rsid w:val="00500D46"/>
    <w:rsid w:val="00512FF1"/>
    <w:rsid w:val="005147B6"/>
    <w:rsid w:val="0053022D"/>
    <w:rsid w:val="00530CA2"/>
    <w:rsid w:val="00530F6C"/>
    <w:rsid w:val="00533335"/>
    <w:rsid w:val="005356C5"/>
    <w:rsid w:val="00537471"/>
    <w:rsid w:val="00537EB1"/>
    <w:rsid w:val="0054111D"/>
    <w:rsid w:val="005460E8"/>
    <w:rsid w:val="00546128"/>
    <w:rsid w:val="00552318"/>
    <w:rsid w:val="00552330"/>
    <w:rsid w:val="00553C91"/>
    <w:rsid w:val="00554490"/>
    <w:rsid w:val="00557AB8"/>
    <w:rsid w:val="005605CC"/>
    <w:rsid w:val="00561A23"/>
    <w:rsid w:val="00561ADC"/>
    <w:rsid w:val="005623BE"/>
    <w:rsid w:val="0057292E"/>
    <w:rsid w:val="00581566"/>
    <w:rsid w:val="00586711"/>
    <w:rsid w:val="00591C57"/>
    <w:rsid w:val="00593717"/>
    <w:rsid w:val="00596458"/>
    <w:rsid w:val="005A5BD5"/>
    <w:rsid w:val="005B2867"/>
    <w:rsid w:val="005B559A"/>
    <w:rsid w:val="005C096E"/>
    <w:rsid w:val="005C185F"/>
    <w:rsid w:val="005C680C"/>
    <w:rsid w:val="005C6874"/>
    <w:rsid w:val="005D0746"/>
    <w:rsid w:val="005D0BF2"/>
    <w:rsid w:val="005D6589"/>
    <w:rsid w:val="005D7DB6"/>
    <w:rsid w:val="005E1581"/>
    <w:rsid w:val="005E37DE"/>
    <w:rsid w:val="005F1494"/>
    <w:rsid w:val="00600707"/>
    <w:rsid w:val="006048B1"/>
    <w:rsid w:val="00604CE9"/>
    <w:rsid w:val="006120FC"/>
    <w:rsid w:val="006152FD"/>
    <w:rsid w:val="00617C87"/>
    <w:rsid w:val="00626DC5"/>
    <w:rsid w:val="00631AF5"/>
    <w:rsid w:val="00641D1A"/>
    <w:rsid w:val="00643297"/>
    <w:rsid w:val="00650BA9"/>
    <w:rsid w:val="0067353F"/>
    <w:rsid w:val="00680594"/>
    <w:rsid w:val="00684105"/>
    <w:rsid w:val="006848D6"/>
    <w:rsid w:val="006851BD"/>
    <w:rsid w:val="00686334"/>
    <w:rsid w:val="00691F4C"/>
    <w:rsid w:val="0069566D"/>
    <w:rsid w:val="00696275"/>
    <w:rsid w:val="006A08C6"/>
    <w:rsid w:val="006A25FF"/>
    <w:rsid w:val="006A7082"/>
    <w:rsid w:val="006B35F2"/>
    <w:rsid w:val="006C26DB"/>
    <w:rsid w:val="006D1383"/>
    <w:rsid w:val="006D18B9"/>
    <w:rsid w:val="006D2D35"/>
    <w:rsid w:val="006D4853"/>
    <w:rsid w:val="006D4C0A"/>
    <w:rsid w:val="006D63AB"/>
    <w:rsid w:val="006D7437"/>
    <w:rsid w:val="006E6C6C"/>
    <w:rsid w:val="006E73CD"/>
    <w:rsid w:val="006F4CEB"/>
    <w:rsid w:val="00701558"/>
    <w:rsid w:val="007032BA"/>
    <w:rsid w:val="00712631"/>
    <w:rsid w:val="00712CD0"/>
    <w:rsid w:val="00717FA7"/>
    <w:rsid w:val="0073000F"/>
    <w:rsid w:val="00730764"/>
    <w:rsid w:val="0073349E"/>
    <w:rsid w:val="00734749"/>
    <w:rsid w:val="00735BC9"/>
    <w:rsid w:val="0074029B"/>
    <w:rsid w:val="0074202F"/>
    <w:rsid w:val="00744B39"/>
    <w:rsid w:val="00746810"/>
    <w:rsid w:val="00746D8F"/>
    <w:rsid w:val="00754A0C"/>
    <w:rsid w:val="00756168"/>
    <w:rsid w:val="0075780E"/>
    <w:rsid w:val="00760D03"/>
    <w:rsid w:val="00761940"/>
    <w:rsid w:val="00766AB4"/>
    <w:rsid w:val="00770893"/>
    <w:rsid w:val="00775013"/>
    <w:rsid w:val="00780713"/>
    <w:rsid w:val="0078284E"/>
    <w:rsid w:val="00782880"/>
    <w:rsid w:val="007833DC"/>
    <w:rsid w:val="007856F9"/>
    <w:rsid w:val="007903FE"/>
    <w:rsid w:val="007A626B"/>
    <w:rsid w:val="007A63C9"/>
    <w:rsid w:val="007A65B4"/>
    <w:rsid w:val="007A7361"/>
    <w:rsid w:val="007B0AF7"/>
    <w:rsid w:val="007B2DCA"/>
    <w:rsid w:val="007B55E4"/>
    <w:rsid w:val="007C0288"/>
    <w:rsid w:val="007C69F0"/>
    <w:rsid w:val="007C6CB6"/>
    <w:rsid w:val="007D2FB9"/>
    <w:rsid w:val="007D5CCE"/>
    <w:rsid w:val="007E38C4"/>
    <w:rsid w:val="007F02ED"/>
    <w:rsid w:val="007F072D"/>
    <w:rsid w:val="007F63A9"/>
    <w:rsid w:val="007F6BDB"/>
    <w:rsid w:val="007F6CCE"/>
    <w:rsid w:val="0080261A"/>
    <w:rsid w:val="00803EC8"/>
    <w:rsid w:val="00806D6A"/>
    <w:rsid w:val="00811B38"/>
    <w:rsid w:val="008156CC"/>
    <w:rsid w:val="008202A2"/>
    <w:rsid w:val="00827F7C"/>
    <w:rsid w:val="00831884"/>
    <w:rsid w:val="00831D70"/>
    <w:rsid w:val="00833F9C"/>
    <w:rsid w:val="008357B5"/>
    <w:rsid w:val="00835CCE"/>
    <w:rsid w:val="00842E46"/>
    <w:rsid w:val="008448BE"/>
    <w:rsid w:val="00850168"/>
    <w:rsid w:val="00854705"/>
    <w:rsid w:val="008553B7"/>
    <w:rsid w:val="0085586E"/>
    <w:rsid w:val="00856E6F"/>
    <w:rsid w:val="008633AE"/>
    <w:rsid w:val="00867533"/>
    <w:rsid w:val="00867A10"/>
    <w:rsid w:val="008741DC"/>
    <w:rsid w:val="00876CC1"/>
    <w:rsid w:val="0087707B"/>
    <w:rsid w:val="008805E2"/>
    <w:rsid w:val="00884F83"/>
    <w:rsid w:val="0088632F"/>
    <w:rsid w:val="00887C16"/>
    <w:rsid w:val="0089011D"/>
    <w:rsid w:val="008910F2"/>
    <w:rsid w:val="00893F4E"/>
    <w:rsid w:val="00896BF2"/>
    <w:rsid w:val="00897DF7"/>
    <w:rsid w:val="008A0696"/>
    <w:rsid w:val="008A0DC7"/>
    <w:rsid w:val="008A6549"/>
    <w:rsid w:val="008B475E"/>
    <w:rsid w:val="008B7112"/>
    <w:rsid w:val="008C32A5"/>
    <w:rsid w:val="008C6367"/>
    <w:rsid w:val="008C79E1"/>
    <w:rsid w:val="008C7DF8"/>
    <w:rsid w:val="008D14D2"/>
    <w:rsid w:val="008D5669"/>
    <w:rsid w:val="008E0E30"/>
    <w:rsid w:val="008E5ADD"/>
    <w:rsid w:val="008F28F1"/>
    <w:rsid w:val="00913625"/>
    <w:rsid w:val="009169D9"/>
    <w:rsid w:val="00917F37"/>
    <w:rsid w:val="009201DA"/>
    <w:rsid w:val="00922E55"/>
    <w:rsid w:val="00926418"/>
    <w:rsid w:val="00926DDB"/>
    <w:rsid w:val="00927049"/>
    <w:rsid w:val="00932E5C"/>
    <w:rsid w:val="009331B7"/>
    <w:rsid w:val="00934A64"/>
    <w:rsid w:val="00934F17"/>
    <w:rsid w:val="0093775A"/>
    <w:rsid w:val="00940802"/>
    <w:rsid w:val="00942E98"/>
    <w:rsid w:val="0094400C"/>
    <w:rsid w:val="0094471E"/>
    <w:rsid w:val="00946447"/>
    <w:rsid w:val="00946EEC"/>
    <w:rsid w:val="00950A66"/>
    <w:rsid w:val="00954044"/>
    <w:rsid w:val="009557BD"/>
    <w:rsid w:val="00964B5F"/>
    <w:rsid w:val="00966E89"/>
    <w:rsid w:val="00970F9E"/>
    <w:rsid w:val="009750CD"/>
    <w:rsid w:val="00995193"/>
    <w:rsid w:val="00995D2C"/>
    <w:rsid w:val="009A0328"/>
    <w:rsid w:val="009A5457"/>
    <w:rsid w:val="009A560C"/>
    <w:rsid w:val="009A6CC9"/>
    <w:rsid w:val="009A6E96"/>
    <w:rsid w:val="009B1CD6"/>
    <w:rsid w:val="009B3941"/>
    <w:rsid w:val="009B3B36"/>
    <w:rsid w:val="009C0211"/>
    <w:rsid w:val="009D08CE"/>
    <w:rsid w:val="009D2FE1"/>
    <w:rsid w:val="009D40B2"/>
    <w:rsid w:val="009E25C6"/>
    <w:rsid w:val="009E324A"/>
    <w:rsid w:val="009E3784"/>
    <w:rsid w:val="009E4F99"/>
    <w:rsid w:val="009E5C2B"/>
    <w:rsid w:val="009F031F"/>
    <w:rsid w:val="009F181E"/>
    <w:rsid w:val="009F401C"/>
    <w:rsid w:val="00A0657E"/>
    <w:rsid w:val="00A06C44"/>
    <w:rsid w:val="00A306F4"/>
    <w:rsid w:val="00A3276C"/>
    <w:rsid w:val="00A3425A"/>
    <w:rsid w:val="00A342C6"/>
    <w:rsid w:val="00A34AA3"/>
    <w:rsid w:val="00A3541A"/>
    <w:rsid w:val="00A3717F"/>
    <w:rsid w:val="00A434B9"/>
    <w:rsid w:val="00A50F5D"/>
    <w:rsid w:val="00A516BF"/>
    <w:rsid w:val="00A557DE"/>
    <w:rsid w:val="00A55FD0"/>
    <w:rsid w:val="00A56C38"/>
    <w:rsid w:val="00A56E43"/>
    <w:rsid w:val="00A6202D"/>
    <w:rsid w:val="00A646AD"/>
    <w:rsid w:val="00A64822"/>
    <w:rsid w:val="00A71DF6"/>
    <w:rsid w:val="00A71EFB"/>
    <w:rsid w:val="00A72809"/>
    <w:rsid w:val="00A872A5"/>
    <w:rsid w:val="00A875B7"/>
    <w:rsid w:val="00A9448A"/>
    <w:rsid w:val="00A94B6E"/>
    <w:rsid w:val="00A979B0"/>
    <w:rsid w:val="00AA582D"/>
    <w:rsid w:val="00AA63B3"/>
    <w:rsid w:val="00AB40EB"/>
    <w:rsid w:val="00AB531C"/>
    <w:rsid w:val="00AC7C75"/>
    <w:rsid w:val="00AC7F7F"/>
    <w:rsid w:val="00AD4390"/>
    <w:rsid w:val="00AE4454"/>
    <w:rsid w:val="00AE4A3D"/>
    <w:rsid w:val="00AF42F7"/>
    <w:rsid w:val="00AF6268"/>
    <w:rsid w:val="00AF761C"/>
    <w:rsid w:val="00B01DE1"/>
    <w:rsid w:val="00B02401"/>
    <w:rsid w:val="00B061BE"/>
    <w:rsid w:val="00B10612"/>
    <w:rsid w:val="00B13665"/>
    <w:rsid w:val="00B16A81"/>
    <w:rsid w:val="00B17298"/>
    <w:rsid w:val="00B17DB3"/>
    <w:rsid w:val="00B23487"/>
    <w:rsid w:val="00B24D3E"/>
    <w:rsid w:val="00B43E46"/>
    <w:rsid w:val="00B45173"/>
    <w:rsid w:val="00B478B7"/>
    <w:rsid w:val="00B55F69"/>
    <w:rsid w:val="00B617F1"/>
    <w:rsid w:val="00B6188D"/>
    <w:rsid w:val="00B635B6"/>
    <w:rsid w:val="00B727E2"/>
    <w:rsid w:val="00B73E27"/>
    <w:rsid w:val="00B75DBA"/>
    <w:rsid w:val="00B8223B"/>
    <w:rsid w:val="00B826BB"/>
    <w:rsid w:val="00B83B05"/>
    <w:rsid w:val="00B860A9"/>
    <w:rsid w:val="00B8642D"/>
    <w:rsid w:val="00B90B36"/>
    <w:rsid w:val="00B90EA3"/>
    <w:rsid w:val="00B932DE"/>
    <w:rsid w:val="00B9359B"/>
    <w:rsid w:val="00BA6CA9"/>
    <w:rsid w:val="00BB0CC0"/>
    <w:rsid w:val="00BB1B41"/>
    <w:rsid w:val="00BB347C"/>
    <w:rsid w:val="00BB45B3"/>
    <w:rsid w:val="00BB7DAB"/>
    <w:rsid w:val="00BB7F53"/>
    <w:rsid w:val="00BC7170"/>
    <w:rsid w:val="00BD4221"/>
    <w:rsid w:val="00BE0889"/>
    <w:rsid w:val="00BE75D6"/>
    <w:rsid w:val="00BF3015"/>
    <w:rsid w:val="00BF31F6"/>
    <w:rsid w:val="00BF518A"/>
    <w:rsid w:val="00C06B1B"/>
    <w:rsid w:val="00C1037C"/>
    <w:rsid w:val="00C131E0"/>
    <w:rsid w:val="00C203E7"/>
    <w:rsid w:val="00C247BB"/>
    <w:rsid w:val="00C27EDE"/>
    <w:rsid w:val="00C27F2C"/>
    <w:rsid w:val="00C37437"/>
    <w:rsid w:val="00C37F37"/>
    <w:rsid w:val="00C41CC5"/>
    <w:rsid w:val="00C42AD0"/>
    <w:rsid w:val="00C44E1C"/>
    <w:rsid w:val="00C47B53"/>
    <w:rsid w:val="00C5066A"/>
    <w:rsid w:val="00C55588"/>
    <w:rsid w:val="00C671E9"/>
    <w:rsid w:val="00C67CEB"/>
    <w:rsid w:val="00C70461"/>
    <w:rsid w:val="00C73E8F"/>
    <w:rsid w:val="00C769B3"/>
    <w:rsid w:val="00C813E8"/>
    <w:rsid w:val="00C8522C"/>
    <w:rsid w:val="00C859FB"/>
    <w:rsid w:val="00C90227"/>
    <w:rsid w:val="00C92DCB"/>
    <w:rsid w:val="00C93DBD"/>
    <w:rsid w:val="00C96AD2"/>
    <w:rsid w:val="00CA0F28"/>
    <w:rsid w:val="00CB165B"/>
    <w:rsid w:val="00CB2BEE"/>
    <w:rsid w:val="00CB46DF"/>
    <w:rsid w:val="00CC0F0B"/>
    <w:rsid w:val="00CC1656"/>
    <w:rsid w:val="00CC1BEF"/>
    <w:rsid w:val="00CD1CCF"/>
    <w:rsid w:val="00CD3767"/>
    <w:rsid w:val="00CD58F5"/>
    <w:rsid w:val="00CE4CA8"/>
    <w:rsid w:val="00CE6192"/>
    <w:rsid w:val="00CE7B89"/>
    <w:rsid w:val="00D01AF2"/>
    <w:rsid w:val="00D03850"/>
    <w:rsid w:val="00D0611A"/>
    <w:rsid w:val="00D13F6B"/>
    <w:rsid w:val="00D15711"/>
    <w:rsid w:val="00D21709"/>
    <w:rsid w:val="00D2306E"/>
    <w:rsid w:val="00D24AA0"/>
    <w:rsid w:val="00D2556C"/>
    <w:rsid w:val="00D30057"/>
    <w:rsid w:val="00D3444D"/>
    <w:rsid w:val="00D37368"/>
    <w:rsid w:val="00D44D79"/>
    <w:rsid w:val="00D46822"/>
    <w:rsid w:val="00D56A72"/>
    <w:rsid w:val="00D60D00"/>
    <w:rsid w:val="00D62345"/>
    <w:rsid w:val="00D76841"/>
    <w:rsid w:val="00D860EA"/>
    <w:rsid w:val="00D901E4"/>
    <w:rsid w:val="00D90ABA"/>
    <w:rsid w:val="00D91001"/>
    <w:rsid w:val="00DA1BA5"/>
    <w:rsid w:val="00DA6FA9"/>
    <w:rsid w:val="00DA701C"/>
    <w:rsid w:val="00DB3775"/>
    <w:rsid w:val="00DC02A8"/>
    <w:rsid w:val="00DC4A97"/>
    <w:rsid w:val="00DD32F8"/>
    <w:rsid w:val="00DF09FE"/>
    <w:rsid w:val="00DF3B08"/>
    <w:rsid w:val="00DF49E4"/>
    <w:rsid w:val="00DF5793"/>
    <w:rsid w:val="00DF5F36"/>
    <w:rsid w:val="00DF77A2"/>
    <w:rsid w:val="00E01BC4"/>
    <w:rsid w:val="00E02D61"/>
    <w:rsid w:val="00E10661"/>
    <w:rsid w:val="00E11BB9"/>
    <w:rsid w:val="00E121BF"/>
    <w:rsid w:val="00E14DBA"/>
    <w:rsid w:val="00E17921"/>
    <w:rsid w:val="00E21189"/>
    <w:rsid w:val="00E33F52"/>
    <w:rsid w:val="00E3679D"/>
    <w:rsid w:val="00E4100B"/>
    <w:rsid w:val="00E41E9C"/>
    <w:rsid w:val="00E52768"/>
    <w:rsid w:val="00E54083"/>
    <w:rsid w:val="00E56310"/>
    <w:rsid w:val="00E57ED8"/>
    <w:rsid w:val="00E63E0E"/>
    <w:rsid w:val="00E7084B"/>
    <w:rsid w:val="00E75A5E"/>
    <w:rsid w:val="00E75F9A"/>
    <w:rsid w:val="00E81B01"/>
    <w:rsid w:val="00E82754"/>
    <w:rsid w:val="00E84E01"/>
    <w:rsid w:val="00E860D8"/>
    <w:rsid w:val="00E86C76"/>
    <w:rsid w:val="00E91F24"/>
    <w:rsid w:val="00E93258"/>
    <w:rsid w:val="00E9360D"/>
    <w:rsid w:val="00E956AA"/>
    <w:rsid w:val="00EA0D1B"/>
    <w:rsid w:val="00EA160B"/>
    <w:rsid w:val="00EA36C5"/>
    <w:rsid w:val="00EA6DFB"/>
    <w:rsid w:val="00EB0C3B"/>
    <w:rsid w:val="00EB2D0D"/>
    <w:rsid w:val="00EB389F"/>
    <w:rsid w:val="00EC2325"/>
    <w:rsid w:val="00EC273D"/>
    <w:rsid w:val="00ED3B14"/>
    <w:rsid w:val="00ED6B24"/>
    <w:rsid w:val="00ED7A53"/>
    <w:rsid w:val="00ED7F68"/>
    <w:rsid w:val="00EE38B1"/>
    <w:rsid w:val="00EE4463"/>
    <w:rsid w:val="00EE670E"/>
    <w:rsid w:val="00EE77F8"/>
    <w:rsid w:val="00EF2FDC"/>
    <w:rsid w:val="00EF4AFD"/>
    <w:rsid w:val="00EF648A"/>
    <w:rsid w:val="00F00F4E"/>
    <w:rsid w:val="00F02DBD"/>
    <w:rsid w:val="00F03E86"/>
    <w:rsid w:val="00F05C1D"/>
    <w:rsid w:val="00F07236"/>
    <w:rsid w:val="00F1297E"/>
    <w:rsid w:val="00F166E8"/>
    <w:rsid w:val="00F225C3"/>
    <w:rsid w:val="00F265AE"/>
    <w:rsid w:val="00F312D7"/>
    <w:rsid w:val="00F35F79"/>
    <w:rsid w:val="00F442E4"/>
    <w:rsid w:val="00F5277B"/>
    <w:rsid w:val="00F532C5"/>
    <w:rsid w:val="00F54610"/>
    <w:rsid w:val="00F615F2"/>
    <w:rsid w:val="00F66A5B"/>
    <w:rsid w:val="00F74296"/>
    <w:rsid w:val="00F75A6C"/>
    <w:rsid w:val="00F80604"/>
    <w:rsid w:val="00F81517"/>
    <w:rsid w:val="00F838FE"/>
    <w:rsid w:val="00F963AD"/>
    <w:rsid w:val="00F9700E"/>
    <w:rsid w:val="00FA1007"/>
    <w:rsid w:val="00FA3F17"/>
    <w:rsid w:val="00FA4BE7"/>
    <w:rsid w:val="00FA53E7"/>
    <w:rsid w:val="00FA61F1"/>
    <w:rsid w:val="00FB188D"/>
    <w:rsid w:val="00FB6150"/>
    <w:rsid w:val="00FB69A3"/>
    <w:rsid w:val="00FC33A4"/>
    <w:rsid w:val="00FC486C"/>
    <w:rsid w:val="00FC5B2B"/>
    <w:rsid w:val="00FD35B3"/>
    <w:rsid w:val="00FE14B2"/>
    <w:rsid w:val="00FE680D"/>
    <w:rsid w:val="00FF552F"/>
    <w:rsid w:val="00FF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fill="f" fillcolor="white" stroke="f">
      <v:fill color="white" on="f"/>
      <v:stroke on="f"/>
      <v:textbox inset="0,0,0,0"/>
    </o:shapedefaults>
    <o:shapelayout v:ext="edit">
      <o:idmap v:ext="edit" data="1"/>
    </o:shapelayout>
  </w:shapeDefaults>
  <w:decimalSymbol w:val=","/>
  <w:listSeparator w:val=";"/>
  <w15:docId w15:val="{70401178-2100-4635-9E82-C4535C06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C6C"/>
    <w:pPr>
      <w:spacing w:before="60" w:after="60" w:line="288" w:lineRule="auto"/>
    </w:pPr>
    <w:rPr>
      <w:rFonts w:ascii="Arial" w:hAnsi="Arial"/>
      <w:sz w:val="24"/>
      <w:szCs w:val="24"/>
    </w:rPr>
  </w:style>
  <w:style w:type="paragraph" w:styleId="Heading1">
    <w:name w:val="heading 1"/>
    <w:basedOn w:val="Normal"/>
    <w:next w:val="Normal"/>
    <w:qFormat/>
    <w:rsid w:val="006E6C6C"/>
    <w:pPr>
      <w:keepNext/>
      <w:numPr>
        <w:numId w:val="2"/>
      </w:numPr>
      <w:tabs>
        <w:tab w:val="right" w:pos="8640"/>
      </w:tabs>
      <w:spacing w:before="280" w:after="240" w:line="360" w:lineRule="auto"/>
      <w:outlineLvl w:val="0"/>
    </w:pPr>
    <w:rPr>
      <w:b/>
      <w:spacing w:val="-2"/>
      <w:sz w:val="32"/>
      <w:szCs w:val="20"/>
      <w:lang w:val="en-US" w:eastAsia="en-US"/>
    </w:rPr>
  </w:style>
  <w:style w:type="paragraph" w:styleId="Heading2">
    <w:name w:val="heading 2"/>
    <w:basedOn w:val="Normal"/>
    <w:next w:val="Normal"/>
    <w:qFormat/>
    <w:rsid w:val="006E6C6C"/>
    <w:pPr>
      <w:keepNext/>
      <w:numPr>
        <w:ilvl w:val="1"/>
        <w:numId w:val="2"/>
      </w:numPr>
      <w:spacing w:before="120"/>
      <w:outlineLvl w:val="1"/>
    </w:pPr>
    <w:rPr>
      <w:rFonts w:cs="Arial"/>
      <w:bCs/>
      <w:iCs/>
      <w:sz w:val="28"/>
      <w:szCs w:val="28"/>
      <w:lang w:val="en-GB" w:eastAsia="en-US"/>
    </w:rPr>
  </w:style>
  <w:style w:type="paragraph" w:styleId="Heading3">
    <w:name w:val="heading 3"/>
    <w:basedOn w:val="Normal"/>
    <w:next w:val="Normal"/>
    <w:qFormat/>
    <w:rsid w:val="006E6C6C"/>
    <w:pPr>
      <w:keepNext/>
      <w:numPr>
        <w:ilvl w:val="2"/>
        <w:numId w:val="2"/>
      </w:numPr>
      <w:spacing w:before="240" w:after="120"/>
      <w:outlineLvl w:val="2"/>
    </w:pPr>
    <w:rPr>
      <w:rFonts w:cs="Arial"/>
      <w:b/>
      <w:bCs/>
      <w:szCs w:val="26"/>
      <w:lang w:val="en-GB" w:eastAsia="en-US"/>
    </w:rPr>
  </w:style>
  <w:style w:type="paragraph" w:styleId="Heading4">
    <w:name w:val="heading 4"/>
    <w:basedOn w:val="Normal"/>
    <w:next w:val="Normal"/>
    <w:qFormat/>
    <w:rsid w:val="006E6C6C"/>
    <w:pPr>
      <w:keepNext/>
      <w:ind w:left="900"/>
      <w:jc w:val="both"/>
      <w:outlineLvl w:val="3"/>
    </w:pPr>
    <w:rPr>
      <w:b/>
      <w:bCs/>
      <w:sz w:val="20"/>
    </w:rPr>
  </w:style>
  <w:style w:type="paragraph" w:styleId="Heading5">
    <w:name w:val="heading 5"/>
    <w:basedOn w:val="Normal"/>
    <w:next w:val="Normal"/>
    <w:qFormat/>
    <w:rsid w:val="006E6C6C"/>
    <w:pPr>
      <w:spacing w:before="240" w:line="240" w:lineRule="auto"/>
      <w:outlineLvl w:val="4"/>
    </w:pPr>
    <w:rPr>
      <w:rFonts w:ascii="Times New Roman" w:hAnsi="Times New Roman"/>
      <w:b/>
      <w:bCs/>
      <w:i/>
      <w:iCs/>
      <w:sz w:val="26"/>
      <w:szCs w:val="26"/>
    </w:rPr>
  </w:style>
  <w:style w:type="paragraph" w:styleId="Heading6">
    <w:name w:val="heading 6"/>
    <w:basedOn w:val="Normal"/>
    <w:next w:val="Normal"/>
    <w:qFormat/>
    <w:rsid w:val="006E6C6C"/>
    <w:pPr>
      <w:keepNext/>
      <w:spacing w:before="0" w:after="0" w:line="240" w:lineRule="auto"/>
      <w:jc w:val="center"/>
      <w:outlineLvl w:val="5"/>
    </w:pPr>
    <w:rPr>
      <w:rFonts w:ascii="Times New Roman" w:hAnsi="Times New Roman"/>
      <w:b/>
      <w:sz w:val="28"/>
      <w:szCs w:val="20"/>
      <w:lang w:eastAsia="en-US"/>
    </w:rPr>
  </w:style>
  <w:style w:type="paragraph" w:styleId="Heading7">
    <w:name w:val="heading 7"/>
    <w:basedOn w:val="Normal"/>
    <w:next w:val="Normal"/>
    <w:qFormat/>
    <w:rsid w:val="006E6C6C"/>
    <w:pPr>
      <w:keepNext/>
      <w:spacing w:before="0" w:after="0" w:line="240" w:lineRule="auto"/>
      <w:jc w:val="center"/>
      <w:outlineLvl w:val="6"/>
    </w:pPr>
    <w:rPr>
      <w:rFonts w:ascii="Times New Roman" w:hAnsi="Times New Roman"/>
      <w:b/>
      <w:szCs w:val="20"/>
      <w:lang w:val="en-US"/>
    </w:rPr>
  </w:style>
  <w:style w:type="paragraph" w:styleId="Heading8">
    <w:name w:val="heading 8"/>
    <w:basedOn w:val="Normal"/>
    <w:next w:val="Normal"/>
    <w:qFormat/>
    <w:rsid w:val="006E6C6C"/>
    <w:pPr>
      <w:spacing w:before="240" w:line="240" w:lineRule="auto"/>
      <w:outlineLvl w:val="7"/>
    </w:pPr>
    <w:rPr>
      <w:rFonts w:ascii="Times New Roman" w:hAnsi="Times New Roman"/>
      <w:i/>
      <w:iCs/>
    </w:rPr>
  </w:style>
  <w:style w:type="paragraph" w:styleId="Heading9">
    <w:name w:val="heading 9"/>
    <w:basedOn w:val="Normal"/>
    <w:next w:val="Normal"/>
    <w:qFormat/>
    <w:rsid w:val="006E6C6C"/>
    <w:pPr>
      <w:spacing w:before="240" w:line="240" w:lineRule="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E6C6C"/>
    <w:pPr>
      <w:spacing w:before="120" w:after="120" w:line="240" w:lineRule="auto"/>
    </w:pPr>
    <w:rPr>
      <w:rFonts w:ascii="Tahoma" w:hAnsi="Tahoma"/>
      <w:b/>
      <w:bCs/>
      <w:sz w:val="22"/>
    </w:rPr>
  </w:style>
  <w:style w:type="paragraph" w:styleId="BodyText">
    <w:name w:val="Body Text"/>
    <w:basedOn w:val="Normal"/>
    <w:semiHidden/>
    <w:rsid w:val="006E6C6C"/>
    <w:pPr>
      <w:spacing w:after="120"/>
    </w:pPr>
  </w:style>
  <w:style w:type="paragraph" w:customStyle="1" w:styleId="Author">
    <w:name w:val="Author"/>
    <w:basedOn w:val="Title"/>
    <w:rsid w:val="006E6C6C"/>
    <w:rPr>
      <w:b w:val="0"/>
      <w:sz w:val="28"/>
      <w:lang w:val="en-GB" w:eastAsia="en-US"/>
    </w:rPr>
  </w:style>
  <w:style w:type="paragraph" w:styleId="Title">
    <w:name w:val="Title"/>
    <w:basedOn w:val="Normal"/>
    <w:qFormat/>
    <w:rsid w:val="006E6C6C"/>
    <w:pPr>
      <w:spacing w:before="240"/>
      <w:jc w:val="center"/>
      <w:outlineLvl w:val="0"/>
    </w:pPr>
    <w:rPr>
      <w:rFonts w:cs="Arial"/>
      <w:b/>
      <w:bCs/>
      <w:kern w:val="28"/>
      <w:sz w:val="32"/>
      <w:szCs w:val="32"/>
    </w:rPr>
  </w:style>
  <w:style w:type="paragraph" w:styleId="Header">
    <w:name w:val="header"/>
    <w:basedOn w:val="Normal"/>
    <w:link w:val="HeaderChar"/>
    <w:uiPriority w:val="99"/>
    <w:rsid w:val="006E6C6C"/>
    <w:pPr>
      <w:tabs>
        <w:tab w:val="center" w:pos="4153"/>
        <w:tab w:val="right" w:pos="8306"/>
      </w:tabs>
    </w:pPr>
  </w:style>
  <w:style w:type="paragraph" w:styleId="Footer">
    <w:name w:val="footer"/>
    <w:basedOn w:val="Normal"/>
    <w:link w:val="FooterChar"/>
    <w:uiPriority w:val="99"/>
    <w:rsid w:val="006E6C6C"/>
    <w:pPr>
      <w:tabs>
        <w:tab w:val="center" w:pos="4153"/>
        <w:tab w:val="right" w:pos="8306"/>
      </w:tabs>
    </w:pPr>
  </w:style>
  <w:style w:type="paragraph" w:styleId="BodyText2">
    <w:name w:val="Body Text 2"/>
    <w:basedOn w:val="Normal"/>
    <w:semiHidden/>
    <w:rsid w:val="006E6C6C"/>
    <w:pPr>
      <w:spacing w:before="0" w:after="0" w:line="240" w:lineRule="auto"/>
      <w:jc w:val="both"/>
    </w:pPr>
    <w:rPr>
      <w:rFonts w:ascii="Times New Roman" w:hAnsi="Times New Roman"/>
      <w:sz w:val="28"/>
      <w:szCs w:val="20"/>
      <w:lang w:eastAsia="en-US"/>
    </w:rPr>
  </w:style>
  <w:style w:type="character" w:styleId="Hyperlink">
    <w:name w:val="Hyperlink"/>
    <w:basedOn w:val="DefaultParagraphFont"/>
    <w:semiHidden/>
    <w:rsid w:val="006E6C6C"/>
    <w:rPr>
      <w:color w:val="0000FF"/>
      <w:u w:val="single"/>
    </w:rPr>
  </w:style>
  <w:style w:type="character" w:styleId="FollowedHyperlink">
    <w:name w:val="FollowedHyperlink"/>
    <w:basedOn w:val="DefaultParagraphFont"/>
    <w:semiHidden/>
    <w:rsid w:val="006E6C6C"/>
    <w:rPr>
      <w:color w:val="800080"/>
      <w:u w:val="single"/>
    </w:rPr>
  </w:style>
  <w:style w:type="character" w:styleId="PageNumber">
    <w:name w:val="page number"/>
    <w:basedOn w:val="DefaultParagraphFont"/>
    <w:semiHidden/>
    <w:rsid w:val="006E6C6C"/>
  </w:style>
  <w:style w:type="paragraph" w:styleId="BodyText3">
    <w:name w:val="Body Text 3"/>
    <w:basedOn w:val="Normal"/>
    <w:semiHidden/>
    <w:rsid w:val="006E6C6C"/>
    <w:pPr>
      <w:jc w:val="both"/>
    </w:pPr>
    <w:rPr>
      <w:rFonts w:ascii="Times New Roman" w:hAnsi="Times New Roman"/>
      <w:color w:val="000000"/>
      <w:sz w:val="28"/>
    </w:rPr>
  </w:style>
  <w:style w:type="character" w:styleId="CommentReference">
    <w:name w:val="annotation reference"/>
    <w:basedOn w:val="DefaultParagraphFont"/>
    <w:semiHidden/>
    <w:rsid w:val="006E6C6C"/>
    <w:rPr>
      <w:sz w:val="16"/>
      <w:szCs w:val="16"/>
    </w:rPr>
  </w:style>
  <w:style w:type="paragraph" w:styleId="CommentText">
    <w:name w:val="annotation text"/>
    <w:basedOn w:val="Normal"/>
    <w:semiHidden/>
    <w:rsid w:val="006E6C6C"/>
    <w:pPr>
      <w:spacing w:before="0" w:after="0" w:line="240" w:lineRule="auto"/>
    </w:pPr>
    <w:rPr>
      <w:rFonts w:ascii="Times New Roman" w:hAnsi="Times New Roman"/>
      <w:sz w:val="20"/>
      <w:szCs w:val="20"/>
    </w:rPr>
  </w:style>
  <w:style w:type="paragraph" w:styleId="BalloonText">
    <w:name w:val="Balloon Text"/>
    <w:basedOn w:val="Normal"/>
    <w:semiHidden/>
    <w:rsid w:val="006E6C6C"/>
    <w:rPr>
      <w:rFonts w:ascii="Tahoma" w:hAnsi="Tahoma" w:cs="Tahoma"/>
      <w:sz w:val="16"/>
      <w:szCs w:val="16"/>
    </w:rPr>
  </w:style>
  <w:style w:type="character" w:customStyle="1" w:styleId="postbody">
    <w:name w:val="postbody"/>
    <w:basedOn w:val="DefaultParagraphFont"/>
    <w:rsid w:val="006E6C6C"/>
  </w:style>
  <w:style w:type="paragraph" w:styleId="List">
    <w:name w:val="List"/>
    <w:aliases w:val="mylist"/>
    <w:basedOn w:val="Normal"/>
    <w:rsid w:val="006E6C6C"/>
    <w:pPr>
      <w:numPr>
        <w:numId w:val="5"/>
      </w:numPr>
      <w:spacing w:before="240" w:after="0" w:line="240" w:lineRule="auto"/>
      <w:contextualSpacing/>
    </w:pPr>
    <w:rPr>
      <w:rFonts w:ascii="Times New Roman" w:hAnsi="Times New Roman"/>
    </w:rPr>
  </w:style>
  <w:style w:type="paragraph" w:styleId="List2">
    <w:name w:val="List 2"/>
    <w:aliases w:val="mylist2"/>
    <w:basedOn w:val="Normal"/>
    <w:semiHidden/>
    <w:rsid w:val="006E6C6C"/>
    <w:pPr>
      <w:spacing w:before="0" w:after="0" w:line="240" w:lineRule="auto"/>
      <w:ind w:left="681" w:hanging="397"/>
    </w:pPr>
    <w:rPr>
      <w:rFonts w:ascii="Times New Roman" w:hAnsi="Times New Roman"/>
    </w:rPr>
  </w:style>
  <w:style w:type="paragraph" w:styleId="CommentSubject">
    <w:name w:val="annotation subject"/>
    <w:basedOn w:val="CommentText"/>
    <w:next w:val="CommentText"/>
    <w:semiHidden/>
    <w:rsid w:val="006E6C6C"/>
    <w:pPr>
      <w:spacing w:before="60" w:after="60" w:line="288" w:lineRule="auto"/>
    </w:pPr>
    <w:rPr>
      <w:rFonts w:ascii="Arial" w:hAnsi="Arial"/>
      <w:b/>
      <w:bCs/>
    </w:rPr>
  </w:style>
  <w:style w:type="character" w:customStyle="1" w:styleId="postbody1">
    <w:name w:val="postbody1"/>
    <w:basedOn w:val="DefaultParagraphFont"/>
    <w:rsid w:val="006E6C6C"/>
    <w:rPr>
      <w:spacing w:val="270"/>
      <w:sz w:val="18"/>
      <w:szCs w:val="18"/>
    </w:rPr>
  </w:style>
  <w:style w:type="paragraph" w:customStyle="1" w:styleId="note">
    <w:name w:val="note"/>
    <w:basedOn w:val="Normal"/>
    <w:next w:val="Normal"/>
    <w:rsid w:val="006E6C6C"/>
    <w:pPr>
      <w:spacing w:before="0" w:after="240" w:line="240" w:lineRule="auto"/>
      <w:jc w:val="both"/>
    </w:pPr>
    <w:rPr>
      <w:rFonts w:ascii="Times New Roman" w:hAnsi="Times New Roman"/>
      <w:i/>
      <w:sz w:val="20"/>
      <w:szCs w:val="20"/>
    </w:rPr>
  </w:style>
  <w:style w:type="paragraph" w:customStyle="1" w:styleId="1">
    <w:name w:val="Παράγραφος λίστας1"/>
    <w:basedOn w:val="Normal"/>
    <w:qFormat/>
    <w:rsid w:val="006E6C6C"/>
    <w:pPr>
      <w:ind w:left="720"/>
      <w:contextualSpacing/>
    </w:pPr>
  </w:style>
  <w:style w:type="paragraph" w:styleId="NormalWeb">
    <w:name w:val="Normal (Web)"/>
    <w:basedOn w:val="Normal"/>
    <w:uiPriority w:val="99"/>
    <w:rsid w:val="00205919"/>
    <w:pPr>
      <w:spacing w:before="100" w:beforeAutospacing="1" w:after="100" w:afterAutospacing="1" w:line="240" w:lineRule="auto"/>
    </w:pPr>
    <w:rPr>
      <w:rFonts w:ascii="Times New Roman" w:hAnsi="Times New Roman"/>
    </w:rPr>
  </w:style>
  <w:style w:type="table" w:styleId="TableGrid">
    <w:name w:val="Table Grid"/>
    <w:basedOn w:val="TableNormal"/>
    <w:rsid w:val="00782880"/>
    <w:pPr>
      <w:spacing w:before="60" w:after="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rsid w:val="00EB0C3B"/>
    <w:rPr>
      <w:i/>
      <w:iCs/>
    </w:rPr>
  </w:style>
  <w:style w:type="paragraph" w:customStyle="1" w:styleId="10">
    <w:name w:val="Βασικό1"/>
    <w:rsid w:val="008C7DF8"/>
    <w:pPr>
      <w:spacing w:after="200" w:line="276" w:lineRule="auto"/>
    </w:pPr>
    <w:rPr>
      <w:rFonts w:ascii="Lucida Grande" w:eastAsia="ヒラギノ角ゴ Pro W3" w:hAnsi="Lucida Grande" w:cs="Angsana New"/>
      <w:color w:val="000000"/>
      <w:sz w:val="22"/>
      <w:lang w:bidi="th-TH"/>
    </w:rPr>
  </w:style>
  <w:style w:type="paragraph" w:customStyle="1" w:styleId="2">
    <w:name w:val="Βασικό2"/>
    <w:rsid w:val="004540D3"/>
    <w:pPr>
      <w:spacing w:before="60" w:after="60" w:line="288" w:lineRule="auto"/>
    </w:pPr>
    <w:rPr>
      <w:rFonts w:ascii="Arial" w:eastAsia="ヒラギノ角ゴ Pro W3" w:hAnsi="Arial"/>
      <w:color w:val="000000"/>
      <w:sz w:val="24"/>
    </w:rPr>
  </w:style>
  <w:style w:type="paragraph" w:styleId="ListParagraph">
    <w:name w:val="List Paragraph"/>
    <w:basedOn w:val="Normal"/>
    <w:uiPriority w:val="34"/>
    <w:qFormat/>
    <w:rsid w:val="00C41CC5"/>
    <w:pPr>
      <w:spacing w:before="0" w:after="160" w:line="259"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C41CC5"/>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FF5BFD"/>
    <w:rPr>
      <w:rFonts w:ascii="Arial" w:hAnsi="Arial"/>
      <w:sz w:val="24"/>
      <w:szCs w:val="24"/>
    </w:rPr>
  </w:style>
  <w:style w:type="character" w:customStyle="1" w:styleId="HeaderChar">
    <w:name w:val="Header Char"/>
    <w:basedOn w:val="DefaultParagraphFont"/>
    <w:link w:val="Header"/>
    <w:uiPriority w:val="99"/>
    <w:rsid w:val="00FF5BFD"/>
    <w:rPr>
      <w:rFonts w:ascii="Arial" w:hAnsi="Arial"/>
      <w:sz w:val="24"/>
      <w:szCs w:val="24"/>
    </w:rPr>
  </w:style>
  <w:style w:type="character" w:styleId="PlaceholderText">
    <w:name w:val="Placeholder Text"/>
    <w:basedOn w:val="DefaultParagraphFont"/>
    <w:uiPriority w:val="99"/>
    <w:semiHidden/>
    <w:rsid w:val="00934A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microsoft.com/office/2011/relationships/people" Target="peop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3193</Words>
  <Characters>16540</Characters>
  <Application>Microsoft Office Word</Application>
  <DocSecurity>0</DocSecurity>
  <Lines>137</Lines>
  <Paragraphs>39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Διακριτά Μαθηματικά και Μαθηματική Λογική – ΠΛΗ20</vt:lpstr>
      <vt:lpstr>Διακριτά Μαθηματικά και Μαθηματική Λογική – ΠΛΗ20</vt:lpstr>
    </vt:vector>
  </TitlesOfParts>
  <Company>N/A - Personal Copy</Company>
  <LinksUpToDate>false</LinksUpToDate>
  <CharactersWithSpaces>19694</CharactersWithSpaces>
  <SharedDoc>false</SharedDoc>
  <HLinks>
    <vt:vector size="6" baseType="variant">
      <vt:variant>
        <vt:i4>4718602</vt:i4>
      </vt:variant>
      <vt:variant>
        <vt:i4>33</vt:i4>
      </vt:variant>
      <vt:variant>
        <vt:i4>0</vt:i4>
      </vt:variant>
      <vt:variant>
        <vt:i4>5</vt:i4>
      </vt:variant>
      <vt:variant>
        <vt:lpwstr>http://study.eap.gr/course/view.php?id=78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Διακριτά Μαθηματικά και Μαθηματική Λογική – ΠΛΗ20</dc:title>
  <dc:creator>Nikitas-Spiros Koutsoukis</dc:creator>
  <cp:lastModifiedBy>Dimitris Kavvadias</cp:lastModifiedBy>
  <cp:revision>3</cp:revision>
  <cp:lastPrinted>2017-05-25T20:40:00Z</cp:lastPrinted>
  <dcterms:created xsi:type="dcterms:W3CDTF">2017-05-25T20:39:00Z</dcterms:created>
  <dcterms:modified xsi:type="dcterms:W3CDTF">2017-05-25T20:43:00Z</dcterms:modified>
</cp:coreProperties>
</file>